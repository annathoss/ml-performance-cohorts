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860051"/>
        </w:rPr>
        <w:id w:val="-488937297"/>
        <w:docPartObj>
          <w:docPartGallery w:val="Cover Pages"/>
          <w:docPartUnique/>
        </w:docPartObj>
      </w:sdtPr>
      <w:sdtContent>
        <w:p w14:paraId="37ED822B" w14:textId="66A5FB91" w:rsidR="005812A6" w:rsidRDefault="00FD7FA8">
          <w:pPr>
            <w:rPr>
              <w:noProof/>
              <w:lang w:val="en-US"/>
            </w:rPr>
          </w:pPr>
          <w:r>
            <w:rPr>
              <w:noProof/>
              <w:lang w:val="en-US"/>
            </w:rPr>
            <mc:AlternateContent>
              <mc:Choice Requires="wps">
                <w:drawing>
                  <wp:anchor distT="0" distB="0" distL="114300" distR="114300" simplePos="0" relativeHeight="251673600" behindDoc="0" locked="0" layoutInCell="1" allowOverlap="1" wp14:anchorId="55EF75C3" wp14:editId="37EC31A7">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44AB462C" w14:textId="5F426C84" w:rsidR="00CA3187" w:rsidRPr="00EE6FBC" w:rsidRDefault="00EE6FBC" w:rsidP="00CA3187">
                                <w:pPr>
                                  <w:spacing w:after="0" w:line="240" w:lineRule="auto"/>
                                  <w:jc w:val="right"/>
                                  <w:rPr>
                                    <w:lang w:val="en-US"/>
                                  </w:rPr>
                                </w:pPr>
                                <w:r w:rsidRPr="00EE6FBC">
                                  <w:rPr>
                                    <w:lang w:val="en-US"/>
                                  </w:rPr>
                                  <w:t>Supervisor</w:t>
                                </w:r>
                                <w:r w:rsidR="00CA3187" w:rsidRPr="00EE6FBC">
                                  <w:rPr>
                                    <w:lang w:val="en-US"/>
                                  </w:rPr>
                                  <w:t xml:space="preserve">: </w:t>
                                </w:r>
                                <w:r w:rsidRPr="00EE6FBC">
                                  <w:rPr>
                                    <w:rFonts w:eastAsia="Calibri"/>
                                    <w:lang w:val="en-US"/>
                                  </w:rPr>
                                  <w:t>Martin Gerdin Wärnberg</w:t>
                                </w:r>
                              </w:p>
                              <w:p w14:paraId="1A3F92D2" w14:textId="2CCC332B" w:rsidR="00EE6FBC" w:rsidRPr="00EE6FBC" w:rsidRDefault="00EE6FBC" w:rsidP="00CA3187">
                                <w:pPr>
                                  <w:spacing w:after="0" w:line="240" w:lineRule="auto"/>
                                  <w:jc w:val="right"/>
                                  <w:rPr>
                                    <w:lang w:val="en-US"/>
                                  </w:rPr>
                                </w:pPr>
                                <w:r w:rsidRPr="00EE6FBC">
                                  <w:rPr>
                                    <w:lang w:val="en-US"/>
                                  </w:rPr>
                                  <w:t>Co-supervisor</w:t>
                                </w:r>
                                <w:r w:rsidR="00CA3187" w:rsidRPr="00EE6FBC">
                                  <w:rPr>
                                    <w:lang w:val="en-US"/>
                                  </w:rPr>
                                  <w:t>:</w:t>
                                </w:r>
                                <w:r w:rsidRPr="00EE6FBC">
                                  <w:rPr>
                                    <w:lang w:val="en-US"/>
                                  </w:rPr>
                                  <w:t xml:space="preserve"> </w:t>
                                </w:r>
                                <w:r w:rsidRPr="00EE6FBC">
                                  <w:rPr>
                                    <w:rFonts w:eastAsia="Calibri"/>
                                    <w:lang w:val="en-US"/>
                                  </w:rPr>
                                  <w:t>Jonatan Attergrim</w:t>
                                </w:r>
                              </w:p>
                              <w:p w14:paraId="13F040DB" w14:textId="2F51C597" w:rsidR="00EE6FBC" w:rsidRPr="00EE6FBC" w:rsidRDefault="00EE6FBC" w:rsidP="00EE6FBC">
                                <w:pPr>
                                  <w:spacing w:after="0" w:line="240" w:lineRule="auto"/>
                                  <w:jc w:val="right"/>
                                  <w:rPr>
                                    <w:rFonts w:eastAsia="Calibri"/>
                                    <w:lang w:val="en-US"/>
                                  </w:rPr>
                                </w:pPr>
                                <w:r w:rsidRPr="00EE6FBC">
                                  <w:rPr>
                                    <w:lang w:val="en-US"/>
                                  </w:rPr>
                                  <w:t>Co-supervisor:</w:t>
                                </w:r>
                                <w:r w:rsidRPr="00EE6FBC">
                                  <w:rPr>
                                    <w:rFonts w:eastAsia="Calibri"/>
                                    <w:lang w:val="en-US"/>
                                  </w:rPr>
                                  <w:t xml:space="preserve"> Kelvin Szolnoky</w:t>
                                </w:r>
                                <w:r w:rsidRPr="00EE6FBC">
                                  <w:rPr>
                                    <w:lang w:val="en-US"/>
                                  </w:rPr>
                                  <w:t xml:space="preserve"> </w:t>
                                </w:r>
                              </w:p>
                              <w:p w14:paraId="79AFE19E" w14:textId="740FB92B" w:rsidR="00CA3187" w:rsidRPr="00EE6FBC" w:rsidRDefault="00CA3187" w:rsidP="00CA3187">
                                <w:pPr>
                                  <w:spacing w:after="0" w:line="240" w:lineRule="auto"/>
                                  <w:jc w:val="right"/>
                                  <w:rPr>
                                    <w:rFonts w:eastAsia="Calibri"/>
                                    <w:lang w:val="en-US"/>
                                  </w:rPr>
                                </w:pPr>
                                <w:r w:rsidRPr="00EE6FBC">
                                  <w:rPr>
                                    <w:lang w:val="en-US"/>
                                  </w:rPr>
                                  <w:t xml:space="preserve"> </w:t>
                                </w:r>
                              </w:p>
                              <w:p w14:paraId="6B6F7038" w14:textId="77777777" w:rsidR="00FD7FA8" w:rsidRPr="00EE6FBC" w:rsidRDefault="00FD7FA8" w:rsidP="00CA3187">
                                <w:pPr>
                                  <w:spacing w:after="0" w:line="240" w:lineRule="auto"/>
                                  <w:jc w:val="righ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EF75C3"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" filled="f" stroked="f" strokeweight=".5pt">
                    <v:textbox>
                      <w:txbxContent>
                        <w:p w14:paraId="44AB462C" w14:textId="5F426C84" w:rsidR="00CA3187" w:rsidRPr="00EE6FBC" w:rsidRDefault="00EE6FBC" w:rsidP="00CA3187">
                          <w:pPr>
                            <w:spacing w:after="0" w:line="240" w:lineRule="auto"/>
                            <w:jc w:val="right"/>
                            <w:rPr>
                              <w:lang w:val="en-US"/>
                            </w:rPr>
                          </w:pPr>
                          <w:r w:rsidRPr="00EE6FBC">
                            <w:rPr>
                              <w:lang w:val="en-US"/>
                            </w:rPr>
                            <w:t>Supervisor</w:t>
                          </w:r>
                          <w:r w:rsidR="00CA3187" w:rsidRPr="00EE6FBC">
                            <w:rPr>
                              <w:lang w:val="en-US"/>
                            </w:rPr>
                            <w:t xml:space="preserve">: </w:t>
                          </w:r>
                          <w:r w:rsidRPr="00EE6FBC">
                            <w:rPr>
                              <w:rFonts w:eastAsia="Calibri"/>
                              <w:lang w:val="en-US"/>
                            </w:rPr>
                            <w:t>Martin Gerdin Wärnberg</w:t>
                          </w:r>
                        </w:p>
                        <w:p w14:paraId="1A3F92D2" w14:textId="2CCC332B" w:rsidR="00EE6FBC" w:rsidRPr="00EE6FBC" w:rsidRDefault="00EE6FBC" w:rsidP="00CA3187">
                          <w:pPr>
                            <w:spacing w:after="0" w:line="240" w:lineRule="auto"/>
                            <w:jc w:val="right"/>
                            <w:rPr>
                              <w:lang w:val="en-US"/>
                            </w:rPr>
                          </w:pPr>
                          <w:r w:rsidRPr="00EE6FBC">
                            <w:rPr>
                              <w:lang w:val="en-US"/>
                            </w:rPr>
                            <w:t>Co-supervisor</w:t>
                          </w:r>
                          <w:r w:rsidR="00CA3187" w:rsidRPr="00EE6FBC">
                            <w:rPr>
                              <w:lang w:val="en-US"/>
                            </w:rPr>
                            <w:t>:</w:t>
                          </w:r>
                          <w:r w:rsidRPr="00EE6FBC">
                            <w:rPr>
                              <w:lang w:val="en-US"/>
                            </w:rPr>
                            <w:t xml:space="preserve"> </w:t>
                          </w:r>
                          <w:r w:rsidRPr="00EE6FBC">
                            <w:rPr>
                              <w:rFonts w:eastAsia="Calibri"/>
                              <w:lang w:val="en-US"/>
                            </w:rPr>
                            <w:t>Jonatan Attergrim</w:t>
                          </w:r>
                        </w:p>
                        <w:p w14:paraId="13F040DB" w14:textId="2F51C597" w:rsidR="00EE6FBC" w:rsidRPr="00EE6FBC" w:rsidRDefault="00EE6FBC" w:rsidP="00EE6FBC">
                          <w:pPr>
                            <w:spacing w:after="0" w:line="240" w:lineRule="auto"/>
                            <w:jc w:val="right"/>
                            <w:rPr>
                              <w:rFonts w:eastAsia="Calibri"/>
                              <w:lang w:val="en-US"/>
                            </w:rPr>
                          </w:pPr>
                          <w:r w:rsidRPr="00EE6FBC">
                            <w:rPr>
                              <w:lang w:val="en-US"/>
                            </w:rPr>
                            <w:t>Co-supervisor</w:t>
                          </w:r>
                          <w:r w:rsidRPr="00EE6FBC">
                            <w:rPr>
                              <w:lang w:val="en-US"/>
                            </w:rPr>
                            <w:t>:</w:t>
                          </w:r>
                          <w:r w:rsidRPr="00EE6FBC">
                            <w:rPr>
                              <w:rFonts w:eastAsia="Calibri"/>
                              <w:lang w:val="en-US"/>
                            </w:rPr>
                            <w:t xml:space="preserve"> </w:t>
                          </w:r>
                          <w:r w:rsidRPr="00EE6FBC">
                            <w:rPr>
                              <w:rFonts w:eastAsia="Calibri"/>
                              <w:lang w:val="en-US"/>
                            </w:rPr>
                            <w:t>Kelvin Szolnoky</w:t>
                          </w:r>
                          <w:r w:rsidRPr="00EE6FBC">
                            <w:rPr>
                              <w:lang w:val="en-US"/>
                            </w:rPr>
                            <w:t xml:space="preserve"> </w:t>
                          </w:r>
                        </w:p>
                        <w:p w14:paraId="79AFE19E" w14:textId="740FB92B" w:rsidR="00CA3187" w:rsidRPr="00EE6FBC" w:rsidRDefault="00CA3187" w:rsidP="00CA3187">
                          <w:pPr>
                            <w:spacing w:after="0" w:line="240" w:lineRule="auto"/>
                            <w:jc w:val="right"/>
                            <w:rPr>
                              <w:rFonts w:eastAsia="Calibri"/>
                              <w:lang w:val="en-US"/>
                            </w:rPr>
                          </w:pPr>
                          <w:r w:rsidRPr="00EE6FBC">
                            <w:rPr>
                              <w:lang w:val="en-US"/>
                            </w:rPr>
                            <w:t xml:space="preserve"> </w:t>
                          </w:r>
                        </w:p>
                        <w:p w14:paraId="6B6F7038" w14:textId="77777777" w:rsidR="00FD7FA8" w:rsidRPr="00EE6FBC" w:rsidRDefault="00FD7FA8" w:rsidP="00CA3187">
                          <w:pPr>
                            <w:spacing w:after="0" w:line="240" w:lineRule="auto"/>
                            <w:jc w:val="right"/>
                            <w:rPr>
                              <w:lang w:val="en-US"/>
                            </w:rPr>
                          </w:pPr>
                        </w:p>
                      </w:txbxContent>
                    </v:textbox>
                  </v:shape>
                </w:pict>
              </mc:Fallback>
            </mc:AlternateContent>
          </w:r>
          <w:r w:rsidR="00CA3187">
            <w:rPr>
              <w:noProof/>
              <w:lang w:val="en-US"/>
            </w:rPr>
            <mc:AlternateContent>
              <mc:Choice Requires="wps">
                <w:drawing>
                  <wp:anchor distT="0" distB="0" distL="114300" distR="114300" simplePos="0" relativeHeight="251668480" behindDoc="0" locked="0" layoutInCell="1" allowOverlap="1" wp14:anchorId="482B6D1A" wp14:editId="67C691A4">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FF483" w14:textId="29EE373B" w:rsidR="00EE6FBC" w:rsidRDefault="00EE6FBC" w:rsidP="00EE6FBC">
                                <w:pPr>
                                  <w:jc w:val="center"/>
                                  <w:rPr>
                                    <w:rFonts w:eastAsia="Times New Roman"/>
                                    <w:b/>
                                    <w:color w:val="860051"/>
                                    <w:spacing w:val="-2"/>
                                    <w:sz w:val="48"/>
                                    <w:szCs w:val="48"/>
                                    <w:lang w:val="en-US"/>
                                  </w:rPr>
                                </w:pPr>
                                <w:r w:rsidRPr="00EE6FBC">
                                  <w:rPr>
                                    <w:rFonts w:eastAsia="Times New Roman"/>
                                    <w:b/>
                                    <w:color w:val="860051"/>
                                    <w:spacing w:val="-2"/>
                                    <w:sz w:val="48"/>
                                    <w:szCs w:val="48"/>
                                    <w:lang w:val="en-US"/>
                                  </w:rPr>
                                  <w:t>P</w:t>
                                </w:r>
                                <w:r>
                                  <w:rPr>
                                    <w:rFonts w:eastAsia="Times New Roman"/>
                                    <w:b/>
                                    <w:color w:val="860051"/>
                                    <w:spacing w:val="-2"/>
                                    <w:sz w:val="48"/>
                                    <w:szCs w:val="48"/>
                                    <w:lang w:val="en-US"/>
                                  </w:rPr>
                                  <w:t xml:space="preserve">erformance of prediction models for opportunities for improvement in trauma care </w:t>
                                </w:r>
                              </w:p>
                              <w:p w14:paraId="34263D72" w14:textId="7FEAC7FE" w:rsidR="00E41D8D" w:rsidRPr="00E41D8D" w:rsidRDefault="00E41D8D" w:rsidP="00EE6FBC">
                                <w:pPr>
                                  <w:jc w:val="center"/>
                                  <w:rPr>
                                    <w:i/>
                                    <w:iCs/>
                                    <w:sz w:val="32"/>
                                    <w:szCs w:val="32"/>
                                    <w:lang w:val="en-US"/>
                                  </w:rPr>
                                </w:pPr>
                                <w:r w:rsidRPr="00E41D8D">
                                  <w:rPr>
                                    <w:rFonts w:eastAsia="Times New Roman"/>
                                    <w:b/>
                                    <w:i/>
                                    <w:iCs/>
                                    <w:color w:val="860051"/>
                                    <w:spacing w:val="-2"/>
                                    <w:sz w:val="32"/>
                                    <w:szCs w:val="32"/>
                                    <w:lang w:val="en-US"/>
                                  </w:rPr>
                                  <w:t xml:space="preserve">A registry based </w:t>
                                </w:r>
                                <w:proofErr w:type="gramStart"/>
                                <w:r w:rsidRPr="00E41D8D">
                                  <w:rPr>
                                    <w:rFonts w:eastAsia="Times New Roman"/>
                                    <w:b/>
                                    <w:i/>
                                    <w:iCs/>
                                    <w:color w:val="860051"/>
                                    <w:spacing w:val="-2"/>
                                    <w:sz w:val="32"/>
                                    <w:szCs w:val="32"/>
                                    <w:lang w:val="en-US"/>
                                  </w:rPr>
                                  <w:t>study</w:t>
                                </w:r>
                                <w:proofErr w:type="gramEnd"/>
                              </w:p>
                              <w:p w14:paraId="1F7FCA57" w14:textId="77777777" w:rsidR="00EE6FBC" w:rsidRPr="00041332" w:rsidRDefault="00EE6FBC" w:rsidP="00EE6FBC">
                                <w:pPr>
                                  <w:spacing w:line="240" w:lineRule="auto"/>
                                  <w:rPr>
                                    <w:b/>
                                    <w:i/>
                                    <w:color w:val="860051"/>
                                    <w:sz w:val="32"/>
                                    <w:szCs w:val="32"/>
                                    <w:lang w:val="en-US"/>
                                  </w:rPr>
                                </w:pPr>
                              </w:p>
                              <w:p w14:paraId="206C6F66" w14:textId="77777777" w:rsidR="00FD7FA8" w:rsidRPr="00041332" w:rsidRDefault="00FD7FA8" w:rsidP="00FD7FA8">
                                <w:pPr>
                                  <w:spacing w:after="0" w:line="240" w:lineRule="auto"/>
                                  <w:jc w:val="center"/>
                                  <w:rPr>
                                    <w:rFonts w:eastAsia="Calibri"/>
                                    <w:b/>
                                    <w:lang w:val="en-US"/>
                                  </w:rPr>
                                </w:pPr>
                              </w:p>
                              <w:p w14:paraId="7AFA567F" w14:textId="7052E226" w:rsidR="00FD7FA8" w:rsidRPr="00E41D8D" w:rsidRDefault="00E41D8D" w:rsidP="00FD7FA8">
                                <w:pPr>
                                  <w:spacing w:after="0" w:line="240" w:lineRule="auto"/>
                                  <w:jc w:val="center"/>
                                  <w:rPr>
                                    <w:rFonts w:eastAsia="Calibri"/>
                                    <w:lang w:val="en-US"/>
                                  </w:rPr>
                                </w:pPr>
                                <w:r w:rsidRPr="00E41D8D">
                                  <w:rPr>
                                    <w:lang w:val="en-US"/>
                                  </w:rPr>
                                  <w:t>Final</w:t>
                                </w:r>
                                <w:r w:rsidR="00EE6FBC" w:rsidRPr="00E41D8D">
                                  <w:rPr>
                                    <w:lang w:val="en-US"/>
                                  </w:rPr>
                                  <w:t xml:space="preserve"> version</w:t>
                                </w:r>
                                <w:r w:rsidR="003A6821" w:rsidRPr="00E41D8D">
                                  <w:rPr>
                                    <w:lang w:val="en-US"/>
                                  </w:rPr>
                                  <w:t xml:space="preserve"> </w:t>
                                </w:r>
                              </w:p>
                              <w:p w14:paraId="70D53A0C" w14:textId="23F76C34" w:rsidR="00FD7FA8" w:rsidRPr="00E41D8D" w:rsidRDefault="00EE6FBC" w:rsidP="00FD7FA8">
                                <w:pPr>
                                  <w:spacing w:after="0" w:line="240" w:lineRule="auto"/>
                                  <w:jc w:val="center"/>
                                  <w:rPr>
                                    <w:rFonts w:eastAsia="Calibri"/>
                                    <w:b/>
                                    <w:lang w:val="en-US"/>
                                  </w:rPr>
                                </w:pPr>
                                <w:r w:rsidRPr="00E41D8D">
                                  <w:rPr>
                                    <w:b/>
                                    <w:lang w:val="en-US"/>
                                  </w:rPr>
                                  <w:t>Author:</w:t>
                                </w:r>
                                <w:r w:rsidR="003A6821" w:rsidRPr="00E41D8D">
                                  <w:rPr>
                                    <w:rFonts w:ascii="Calibri" w:eastAsia="Calibri" w:hAnsi="Calibri"/>
                                    <w:lang w:val="en-US"/>
                                  </w:rPr>
                                  <w:t xml:space="preserve"> </w:t>
                                </w:r>
                                <w:r w:rsidRPr="00E41D8D">
                                  <w:rPr>
                                    <w:rFonts w:eastAsia="Calibri"/>
                                    <w:b/>
                                    <w:lang w:val="en-US"/>
                                  </w:rPr>
                                  <w:t xml:space="preserve">Anna </w:t>
                                </w:r>
                                <w:proofErr w:type="spellStart"/>
                                <w:r w:rsidRPr="00E41D8D">
                                  <w:rPr>
                                    <w:rFonts w:eastAsia="Calibri"/>
                                    <w:b/>
                                    <w:lang w:val="en-US"/>
                                  </w:rPr>
                                  <w:t>Thoss</w:t>
                                </w:r>
                                <w:proofErr w:type="spellEnd"/>
                              </w:p>
                              <w:p w14:paraId="3F20DE90" w14:textId="77777777" w:rsidR="00FD7FA8" w:rsidRPr="00E41D8D" w:rsidRDefault="00FD7FA8" w:rsidP="00FD7FA8">
                                <w:pPr>
                                  <w:spacing w:after="0" w:line="240" w:lineRule="auto"/>
                                  <w:jc w:val="center"/>
                                  <w:rPr>
                                    <w:rFonts w:eastAsia="Calibri"/>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B6D1A" id="_x0000_t202" coordsize="21600,21600" o:spt="202" path="m,l,21600r21600,l21600,xe">
                    <v:stroke joinstyle="miter"/>
                    <v:path gradientshapeok="t" o:connecttype="rect"/>
                  </v:shapetype>
                  <v:shape id="Text Box 5" o:spid="_x0000_s1027" type="#_x0000_t202" style="position:absolute;margin-left:61.7pt;margin-top:259.1pt;width:442.2pt;height:23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" fillcolor="white [3201]" stroked="f" strokeweight=".5pt">
                    <v:textbox>
                      <w:txbxContent>
                        <w:p w14:paraId="247FF483" w14:textId="29EE373B" w:rsidR="00EE6FBC" w:rsidRDefault="00EE6FBC" w:rsidP="00EE6FBC">
                          <w:pPr>
                            <w:jc w:val="center"/>
                            <w:rPr>
                              <w:rFonts w:eastAsia="Times New Roman"/>
                              <w:b/>
                              <w:color w:val="860051"/>
                              <w:spacing w:val="-2"/>
                              <w:sz w:val="48"/>
                              <w:szCs w:val="48"/>
                              <w:lang w:val="en-US"/>
                            </w:rPr>
                          </w:pPr>
                          <w:r w:rsidRPr="00EE6FBC">
                            <w:rPr>
                              <w:rFonts w:eastAsia="Times New Roman"/>
                              <w:b/>
                              <w:color w:val="860051"/>
                              <w:spacing w:val="-2"/>
                              <w:sz w:val="48"/>
                              <w:szCs w:val="48"/>
                              <w:lang w:val="en-US"/>
                            </w:rPr>
                            <w:t>P</w:t>
                          </w:r>
                          <w:r>
                            <w:rPr>
                              <w:rFonts w:eastAsia="Times New Roman"/>
                              <w:b/>
                              <w:color w:val="860051"/>
                              <w:spacing w:val="-2"/>
                              <w:sz w:val="48"/>
                              <w:szCs w:val="48"/>
                              <w:lang w:val="en-US"/>
                            </w:rPr>
                            <w:t xml:space="preserve">erformance of prediction models for opportunities for improvement in trauma care </w:t>
                          </w:r>
                        </w:p>
                        <w:p w14:paraId="34263D72" w14:textId="7FEAC7FE" w:rsidR="00E41D8D" w:rsidRPr="00E41D8D" w:rsidRDefault="00E41D8D" w:rsidP="00EE6FBC">
                          <w:pPr>
                            <w:jc w:val="center"/>
                            <w:rPr>
                              <w:i/>
                              <w:iCs/>
                              <w:sz w:val="32"/>
                              <w:szCs w:val="32"/>
                              <w:lang w:val="en-US"/>
                            </w:rPr>
                          </w:pPr>
                          <w:r w:rsidRPr="00E41D8D">
                            <w:rPr>
                              <w:rFonts w:eastAsia="Times New Roman"/>
                              <w:b/>
                              <w:i/>
                              <w:iCs/>
                              <w:color w:val="860051"/>
                              <w:spacing w:val="-2"/>
                              <w:sz w:val="32"/>
                              <w:szCs w:val="32"/>
                              <w:lang w:val="en-US"/>
                            </w:rPr>
                            <w:t xml:space="preserve">A registry based </w:t>
                          </w:r>
                          <w:proofErr w:type="gramStart"/>
                          <w:r w:rsidRPr="00E41D8D">
                            <w:rPr>
                              <w:rFonts w:eastAsia="Times New Roman"/>
                              <w:b/>
                              <w:i/>
                              <w:iCs/>
                              <w:color w:val="860051"/>
                              <w:spacing w:val="-2"/>
                              <w:sz w:val="32"/>
                              <w:szCs w:val="32"/>
                              <w:lang w:val="en-US"/>
                            </w:rPr>
                            <w:t>study</w:t>
                          </w:r>
                          <w:proofErr w:type="gramEnd"/>
                        </w:p>
                        <w:p w14:paraId="1F7FCA57" w14:textId="77777777" w:rsidR="00EE6FBC" w:rsidRPr="00041332" w:rsidRDefault="00EE6FBC" w:rsidP="00EE6FBC">
                          <w:pPr>
                            <w:spacing w:line="240" w:lineRule="auto"/>
                            <w:rPr>
                              <w:b/>
                              <w:i/>
                              <w:color w:val="860051"/>
                              <w:sz w:val="32"/>
                              <w:szCs w:val="32"/>
                              <w:lang w:val="en-US"/>
                            </w:rPr>
                          </w:pPr>
                        </w:p>
                        <w:p w14:paraId="206C6F66" w14:textId="77777777" w:rsidR="00FD7FA8" w:rsidRPr="00041332" w:rsidRDefault="00FD7FA8" w:rsidP="00FD7FA8">
                          <w:pPr>
                            <w:spacing w:after="0" w:line="240" w:lineRule="auto"/>
                            <w:jc w:val="center"/>
                            <w:rPr>
                              <w:rFonts w:eastAsia="Calibri"/>
                              <w:b/>
                              <w:lang w:val="en-US"/>
                            </w:rPr>
                          </w:pPr>
                        </w:p>
                        <w:p w14:paraId="7AFA567F" w14:textId="7052E226" w:rsidR="00FD7FA8" w:rsidRPr="00E41D8D" w:rsidRDefault="00E41D8D" w:rsidP="00FD7FA8">
                          <w:pPr>
                            <w:spacing w:after="0" w:line="240" w:lineRule="auto"/>
                            <w:jc w:val="center"/>
                            <w:rPr>
                              <w:rFonts w:eastAsia="Calibri"/>
                              <w:lang w:val="en-US"/>
                            </w:rPr>
                          </w:pPr>
                          <w:r w:rsidRPr="00E41D8D">
                            <w:rPr>
                              <w:lang w:val="en-US"/>
                            </w:rPr>
                            <w:t>Final</w:t>
                          </w:r>
                          <w:r w:rsidR="00EE6FBC" w:rsidRPr="00E41D8D">
                            <w:rPr>
                              <w:lang w:val="en-US"/>
                            </w:rPr>
                            <w:t xml:space="preserve"> version</w:t>
                          </w:r>
                          <w:r w:rsidR="003A6821" w:rsidRPr="00E41D8D">
                            <w:rPr>
                              <w:lang w:val="en-US"/>
                            </w:rPr>
                            <w:t xml:space="preserve"> </w:t>
                          </w:r>
                        </w:p>
                        <w:p w14:paraId="70D53A0C" w14:textId="23F76C34" w:rsidR="00FD7FA8" w:rsidRPr="00E41D8D" w:rsidRDefault="00EE6FBC" w:rsidP="00FD7FA8">
                          <w:pPr>
                            <w:spacing w:after="0" w:line="240" w:lineRule="auto"/>
                            <w:jc w:val="center"/>
                            <w:rPr>
                              <w:rFonts w:eastAsia="Calibri"/>
                              <w:b/>
                              <w:lang w:val="en-US"/>
                            </w:rPr>
                          </w:pPr>
                          <w:r w:rsidRPr="00E41D8D">
                            <w:rPr>
                              <w:b/>
                              <w:lang w:val="en-US"/>
                            </w:rPr>
                            <w:t>Author:</w:t>
                          </w:r>
                          <w:r w:rsidR="003A6821" w:rsidRPr="00E41D8D">
                            <w:rPr>
                              <w:rFonts w:ascii="Calibri" w:eastAsia="Calibri" w:hAnsi="Calibri"/>
                              <w:lang w:val="en-US"/>
                            </w:rPr>
                            <w:t xml:space="preserve"> </w:t>
                          </w:r>
                          <w:r w:rsidRPr="00E41D8D">
                            <w:rPr>
                              <w:rFonts w:eastAsia="Calibri"/>
                              <w:b/>
                              <w:lang w:val="en-US"/>
                            </w:rPr>
                            <w:t xml:space="preserve">Anna </w:t>
                          </w:r>
                          <w:proofErr w:type="spellStart"/>
                          <w:r w:rsidRPr="00E41D8D">
                            <w:rPr>
                              <w:rFonts w:eastAsia="Calibri"/>
                              <w:b/>
                              <w:lang w:val="en-US"/>
                            </w:rPr>
                            <w:t>Thoss</w:t>
                          </w:r>
                          <w:proofErr w:type="spellEnd"/>
                        </w:p>
                        <w:p w14:paraId="3F20DE90" w14:textId="77777777" w:rsidR="00FD7FA8" w:rsidRPr="00E41D8D" w:rsidRDefault="00FD7FA8" w:rsidP="00FD7FA8">
                          <w:pPr>
                            <w:spacing w:after="0" w:line="240" w:lineRule="auto"/>
                            <w:jc w:val="center"/>
                            <w:rPr>
                              <w:rFonts w:eastAsia="Calibri"/>
                              <w:b/>
                              <w:lang w:val="en-US"/>
                            </w:rPr>
                          </w:pPr>
                        </w:p>
                      </w:txbxContent>
                    </v:textbox>
                  </v:shape>
                </w:pict>
              </mc:Fallback>
            </mc:AlternateContent>
          </w:r>
          <w:r w:rsidR="009D5166">
            <w:rPr>
              <w:noProof/>
              <w:color w:val="860051"/>
              <w:lang w:val="en-US"/>
            </w:rPr>
            <mc:AlternateContent>
              <mc:Choice Requires="wpg">
                <w:drawing>
                  <wp:anchor distT="0" distB="0" distL="114300" distR="114300" simplePos="0" relativeHeight="251666432" behindDoc="0" locked="0" layoutInCell="1" allowOverlap="1" wp14:anchorId="54CFA8E6" wp14:editId="3157111F">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8">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20458F2F" id="Group 2" o:spid="_x0000_s1026" style="position:absolute;margin-left:-55.3pt;margin-top:-59.5pt;width:619.2pt;height:819pt;z-index:251666432" coordsize="78638,10401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">
                    <v:rect id="Rectangle 7" o:spid="_x0000_s1027" style="position:absolute;width:14395;height:9174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" fillcolor="#cacaca" stroked="f"/>
                    <v:rect id="Rectangle 9" o:spid="_x0000_s1028" style="position:absolute;left:8382;width:62687;height:143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" fillcolor="#cacaca" stroked="f">
                      <v:fill opacity="47288f"/>
                    </v:rect>
                    <v:rect id="Rectangle 10" o:spid="_x0000_s1029" style="position:absolute;width:14395;height:143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&#13;&#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">
                      <v:imagedata r:id="rId9" o:title="" croptop="37257f" cropbottom="885f" cropleft="894f" cropright="-6328f"/>
                    </v:shape>
                  </v:group>
                </w:pict>
              </mc:Fallback>
            </mc:AlternateContent>
          </w:r>
        </w:p>
        <w:p w14:paraId="3BBB4FFA" w14:textId="77777777" w:rsidR="00EE6FBC" w:rsidRDefault="00EE6FBC">
          <w:pPr>
            <w:rPr>
              <w:noProof/>
              <w:lang w:val="en-US"/>
            </w:rPr>
          </w:pPr>
        </w:p>
        <w:p w14:paraId="15BF6FEA" w14:textId="08B0DAAC" w:rsidR="00EE6FBC" w:rsidRDefault="00EE6FBC">
          <w:pPr>
            <w:rPr>
              <w:noProof/>
              <w:lang w:val="en-US"/>
            </w:rPr>
          </w:pPr>
          <w:r>
            <w:rPr>
              <w:noProof/>
              <w:lang w:val="en-US"/>
            </w:rPr>
            <mc:AlternateContent>
              <mc:Choice Requires="wps">
                <w:drawing>
                  <wp:anchor distT="0" distB="0" distL="114300" distR="114300" simplePos="0" relativeHeight="251671552" behindDoc="0" locked="0" layoutInCell="1" allowOverlap="1" wp14:anchorId="7B859E41" wp14:editId="1176A67E">
                    <wp:simplePos x="0" y="0"/>
                    <wp:positionH relativeFrom="column">
                      <wp:posOffset>815828</wp:posOffset>
                    </wp:positionH>
                    <wp:positionV relativeFrom="paragraph">
                      <wp:posOffset>144536</wp:posOffset>
                    </wp:positionV>
                    <wp:extent cx="5544820" cy="1533378"/>
                    <wp:effectExtent l="0" t="0" r="0" b="0"/>
                    <wp:wrapNone/>
                    <wp:docPr id="3" name="Textruta 3"/>
                    <wp:cNvGraphicFramePr/>
                    <a:graphic xmlns:a="http://schemas.openxmlformats.org/drawingml/2006/main">
                      <a:graphicData uri="http://schemas.microsoft.com/office/word/2010/wordprocessingShape">
                        <wps:wsp>
                          <wps:cNvSpPr txBox="1"/>
                          <wps:spPr>
                            <a:xfrm>
                              <a:off x="0" y="0"/>
                              <a:ext cx="5544820" cy="15333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667BD0" w14:textId="75146D50" w:rsidR="006E2E87" w:rsidRPr="00EE6FBC" w:rsidRDefault="00EE6FBC" w:rsidP="006E2E87">
                                <w:pPr>
                                  <w:spacing w:line="240" w:lineRule="auto"/>
                                  <w:rPr>
                                    <w:rFonts w:eastAsia="Calibri"/>
                                    <w:lang w:val="en-US"/>
                                  </w:rPr>
                                </w:pPr>
                                <w:r w:rsidRPr="00EE6FBC">
                                  <w:rPr>
                                    <w:rFonts w:eastAsia="Calibri"/>
                                    <w:lang w:val="en-US"/>
                                  </w:rPr>
                                  <w:t xml:space="preserve">Department </w:t>
                                </w:r>
                                <w:r>
                                  <w:rPr>
                                    <w:rFonts w:eastAsia="Calibri"/>
                                    <w:lang w:val="en-US"/>
                                  </w:rPr>
                                  <w:t>of</w:t>
                                </w:r>
                                <w:r w:rsidRPr="00EE6FBC">
                                  <w:rPr>
                                    <w:rFonts w:eastAsia="Calibri"/>
                                    <w:lang w:val="en-US"/>
                                  </w:rPr>
                                  <w:t xml:space="preserve"> Global Public Health, Karolinska </w:t>
                                </w:r>
                                <w:proofErr w:type="spellStart"/>
                                <w:r w:rsidRPr="00EE6FBC">
                                  <w:rPr>
                                    <w:rFonts w:eastAsia="Calibri"/>
                                    <w:lang w:val="en-US"/>
                                  </w:rPr>
                                  <w:t>Institutet</w:t>
                                </w:r>
                                <w:proofErr w:type="spellEnd"/>
                                <w:r w:rsidRPr="00EE6FBC">
                                  <w:rPr>
                                    <w:rFonts w:eastAsia="Calibri"/>
                                    <w:lang w:val="en-US"/>
                                  </w:rPr>
                                  <w:t>, Stockholm, Sweden. Perioperative Medicine and Intensive Care, Karolinska University Hospital, Stockholm, Sweden.</w:t>
                                </w:r>
                                <w:r w:rsidR="006E2E87">
                                  <w:rPr>
                                    <w:rFonts w:eastAsia="Calibri"/>
                                  </w:rPr>
                                  <w:fldChar w:fldCharType="begin"/>
                                </w:r>
                                <w:r w:rsidR="006E2E87" w:rsidRPr="00EE6FBC">
                                  <w:rPr>
                                    <w:rFonts w:eastAsia="Calibri"/>
                                    <w:lang w:val="en-US"/>
                                  </w:rPr>
                                  <w:instrText xml:space="preserve"> AUTOTEXTLIST    \* MERGEFORMAT </w:instrText>
                                </w:r>
                                <w:r w:rsidR="006E2E87">
                                  <w:rPr>
                                    <w:rFonts w:eastAsia="Calibri"/>
                                  </w:rPr>
                                  <w:fldChar w:fldCharType="separate"/>
                                </w:r>
                                <w:r w:rsidR="006E2E87">
                                  <w:rPr>
                                    <w:rFonts w:eastAsia="Calibri"/>
                                  </w:rPr>
                                  <w:fldChar w:fldCharType="begin"/>
                                </w:r>
                                <w:r w:rsidR="006E2E87" w:rsidRPr="00EE6FBC">
                                  <w:rPr>
                                    <w:rFonts w:eastAsia="Calibri"/>
                                    <w:lang w:val="en-US"/>
                                  </w:rPr>
                                  <w:instrText xml:space="preserve"> AUTOTEXTLIST    \* MERGEFORMAT </w:instrText>
                                </w:r>
                                <w:r w:rsidR="006E2E87">
                                  <w:rPr>
                                    <w:rFonts w:eastAsia="Calibri"/>
                                  </w:rPr>
                                  <w:fldChar w:fldCharType="separate"/>
                                </w:r>
                                <w:r w:rsidR="006E2E87">
                                  <w:rPr>
                                    <w:rFonts w:eastAsia="Calibri"/>
                                  </w:rPr>
                                  <w:fldChar w:fldCharType="begin"/>
                                </w:r>
                                <w:r w:rsidR="006E2E87" w:rsidRPr="00EE6FBC">
                                  <w:rPr>
                                    <w:rFonts w:eastAsia="Calibri"/>
                                    <w:lang w:val="en-US"/>
                                  </w:rPr>
                                  <w:instrText xml:space="preserve"> FILLIN  "(namnet på den institution där arbetet har utförts)"  \* MERGEFORMAT </w:instrText>
                                </w:r>
                                <w:r w:rsidR="006E2E87">
                                  <w:rPr>
                                    <w:rFonts w:eastAsia="Calibri"/>
                                  </w:rPr>
                                  <w:fldChar w:fldCharType="end"/>
                                </w:r>
                                <w:r w:rsidR="006E2E87">
                                  <w:rPr>
                                    <w:rFonts w:eastAsia="Calibri"/>
                                  </w:rPr>
                                  <w:fldChar w:fldCharType="end"/>
                                </w:r>
                                <w:r w:rsidR="006E2E87">
                                  <w:rPr>
                                    <w:rFonts w:eastAsia="Calibri"/>
                                  </w:rPr>
                                  <w:fldChar w:fldCharType="end"/>
                                </w:r>
                                <w:r w:rsidR="006E2E87" w:rsidRPr="00EE6FBC">
                                  <w:rPr>
                                    <w:lang w:val="en-US"/>
                                  </w:rPr>
                                  <w:br/>
                                </w:r>
                                <w:r w:rsidRPr="00EE6FBC">
                                  <w:rPr>
                                    <w:rFonts w:eastAsia="Calibri"/>
                                    <w:lang w:val="en-US"/>
                                  </w:rPr>
                                  <w:t xml:space="preserve">Anna </w:t>
                                </w:r>
                                <w:proofErr w:type="spellStart"/>
                                <w:r w:rsidRPr="00EE6FBC">
                                  <w:rPr>
                                    <w:rFonts w:eastAsia="Calibri"/>
                                    <w:lang w:val="en-US"/>
                                  </w:rPr>
                                  <w:t>Thoss</w:t>
                                </w:r>
                                <w:proofErr w:type="spellEnd"/>
                                <w:r w:rsidR="006E2E87" w:rsidRPr="00EE6FBC">
                                  <w:rPr>
                                    <w:lang w:val="en-US"/>
                                  </w:rPr>
                                  <w:br/>
                                </w:r>
                                <w:r w:rsidRPr="00EE6FBC">
                                  <w:rPr>
                                    <w:lang w:val="en-US"/>
                                  </w:rPr>
                                  <w:t xml:space="preserve">Study Program in Medicine KI </w:t>
                                </w:r>
                                <w:r w:rsidR="006E2E87" w:rsidRPr="00EE6FBC">
                                  <w:rPr>
                                    <w:lang w:val="en-US"/>
                                  </w:rPr>
                                  <w:br/>
                                </w:r>
                                <w:r w:rsidRPr="00EE6FBC">
                                  <w:rPr>
                                    <w:lang w:val="en-US"/>
                                  </w:rPr>
                                  <w:t>Degree project 30 credits</w:t>
                                </w:r>
                                <w:r w:rsidRPr="00EE6FBC">
                                  <w:rPr>
                                    <w:lang w:val="en-US"/>
                                  </w:rPr>
                                  <w:br/>
                                </w:r>
                                <w:r>
                                  <w:rPr>
                                    <w:lang w:val="en-US"/>
                                  </w:rPr>
                                  <w:t>Fall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59E41" id="Textruta 3" o:spid="_x0000_s1028" type="#_x0000_t202" style="position:absolute;margin-left:64.25pt;margin-top:11.4pt;width:436.6pt;height:120.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" filled="f" stroked="f" strokeweight=".5pt">
                    <v:textbox>
                      <w:txbxContent>
                        <w:p w14:paraId="08667BD0" w14:textId="75146D50" w:rsidR="006E2E87" w:rsidRPr="00EE6FBC" w:rsidRDefault="00EE6FBC" w:rsidP="006E2E87">
                          <w:pPr>
                            <w:spacing w:line="240" w:lineRule="auto"/>
                            <w:rPr>
                              <w:rFonts w:eastAsia="Calibri"/>
                              <w:lang w:val="en-US"/>
                            </w:rPr>
                          </w:pPr>
                          <w:r w:rsidRPr="00EE6FBC">
                            <w:rPr>
                              <w:rFonts w:eastAsia="Calibri"/>
                              <w:lang w:val="en-US"/>
                            </w:rPr>
                            <w:t>Department</w:t>
                          </w:r>
                          <w:r w:rsidRPr="00EE6FBC">
                            <w:rPr>
                              <w:rFonts w:eastAsia="Calibri"/>
                              <w:lang w:val="en-US"/>
                            </w:rPr>
                            <w:t xml:space="preserve"> </w:t>
                          </w:r>
                          <w:r>
                            <w:rPr>
                              <w:rFonts w:eastAsia="Calibri"/>
                              <w:lang w:val="en-US"/>
                            </w:rPr>
                            <w:t>of</w:t>
                          </w:r>
                          <w:r w:rsidRPr="00EE6FBC">
                            <w:rPr>
                              <w:rFonts w:eastAsia="Calibri"/>
                              <w:lang w:val="en-US"/>
                            </w:rPr>
                            <w:t xml:space="preserve"> Global Public Health, Karolinska </w:t>
                          </w:r>
                          <w:proofErr w:type="spellStart"/>
                          <w:r w:rsidRPr="00EE6FBC">
                            <w:rPr>
                              <w:rFonts w:eastAsia="Calibri"/>
                              <w:lang w:val="en-US"/>
                            </w:rPr>
                            <w:t>Institutet</w:t>
                          </w:r>
                          <w:proofErr w:type="spellEnd"/>
                          <w:r w:rsidRPr="00EE6FBC">
                            <w:rPr>
                              <w:rFonts w:eastAsia="Calibri"/>
                              <w:lang w:val="en-US"/>
                            </w:rPr>
                            <w:t>, Stockholm, Sweden. Perioperative Medicine and Intensive Care, Karolinska University Hospital, Stockholm, Sweden.</w:t>
                          </w:r>
                          <w:r w:rsidR="006E2E87">
                            <w:rPr>
                              <w:rFonts w:eastAsia="Calibri"/>
                            </w:rPr>
                            <w:fldChar w:fldCharType="begin"/>
                          </w:r>
                          <w:r w:rsidR="006E2E87" w:rsidRPr="00EE6FBC">
                            <w:rPr>
                              <w:rFonts w:eastAsia="Calibri"/>
                              <w:lang w:val="en-US"/>
                            </w:rPr>
                            <w:instrText xml:space="preserve"> AUTOTEXTLIST    \* MERGEFORMAT </w:instrText>
                          </w:r>
                          <w:r w:rsidR="006E2E87">
                            <w:rPr>
                              <w:rFonts w:eastAsia="Calibri"/>
                            </w:rPr>
                            <w:fldChar w:fldCharType="separate"/>
                          </w:r>
                          <w:r w:rsidR="006E2E87">
                            <w:rPr>
                              <w:rFonts w:eastAsia="Calibri"/>
                            </w:rPr>
                            <w:fldChar w:fldCharType="begin"/>
                          </w:r>
                          <w:r w:rsidR="006E2E87" w:rsidRPr="00EE6FBC">
                            <w:rPr>
                              <w:rFonts w:eastAsia="Calibri"/>
                              <w:lang w:val="en-US"/>
                            </w:rPr>
                            <w:instrText xml:space="preserve"> AUTOTEXTLIST    \* MERGEFORMAT </w:instrText>
                          </w:r>
                          <w:r w:rsidR="006E2E87">
                            <w:rPr>
                              <w:rFonts w:eastAsia="Calibri"/>
                            </w:rPr>
                            <w:fldChar w:fldCharType="separate"/>
                          </w:r>
                          <w:r w:rsidR="006E2E87">
                            <w:rPr>
                              <w:rFonts w:eastAsia="Calibri"/>
                            </w:rPr>
                            <w:fldChar w:fldCharType="begin"/>
                          </w:r>
                          <w:r w:rsidR="006E2E87" w:rsidRPr="00EE6FBC">
                            <w:rPr>
                              <w:rFonts w:eastAsia="Calibri"/>
                              <w:lang w:val="en-US"/>
                            </w:rPr>
                            <w:instrText xml:space="preserve"> FILLIN  "(namnet på den institution där arbetet har utförts)"  \* MERGEFORMAT </w:instrText>
                          </w:r>
                          <w:r w:rsidR="006E2E87">
                            <w:rPr>
                              <w:rFonts w:eastAsia="Calibri"/>
                            </w:rPr>
                            <w:fldChar w:fldCharType="end"/>
                          </w:r>
                          <w:r w:rsidR="006E2E87">
                            <w:rPr>
                              <w:rFonts w:eastAsia="Calibri"/>
                            </w:rPr>
                            <w:fldChar w:fldCharType="end"/>
                          </w:r>
                          <w:r w:rsidR="006E2E87">
                            <w:rPr>
                              <w:rFonts w:eastAsia="Calibri"/>
                            </w:rPr>
                            <w:fldChar w:fldCharType="end"/>
                          </w:r>
                          <w:r w:rsidR="006E2E87" w:rsidRPr="00EE6FBC">
                            <w:rPr>
                              <w:lang w:val="en-US"/>
                            </w:rPr>
                            <w:br/>
                          </w:r>
                          <w:r w:rsidRPr="00EE6FBC">
                            <w:rPr>
                              <w:rFonts w:eastAsia="Calibri"/>
                              <w:lang w:val="en-US"/>
                            </w:rPr>
                            <w:t xml:space="preserve">Anna </w:t>
                          </w:r>
                          <w:proofErr w:type="spellStart"/>
                          <w:r w:rsidRPr="00EE6FBC">
                            <w:rPr>
                              <w:rFonts w:eastAsia="Calibri"/>
                              <w:lang w:val="en-US"/>
                            </w:rPr>
                            <w:t>Thoss</w:t>
                          </w:r>
                          <w:proofErr w:type="spellEnd"/>
                          <w:r w:rsidR="006E2E87" w:rsidRPr="00EE6FBC">
                            <w:rPr>
                              <w:lang w:val="en-US"/>
                            </w:rPr>
                            <w:br/>
                          </w:r>
                          <w:r w:rsidRPr="00EE6FBC">
                            <w:rPr>
                              <w:lang w:val="en-US"/>
                            </w:rPr>
                            <w:t xml:space="preserve">Study Program in Medicine KI </w:t>
                          </w:r>
                          <w:r w:rsidR="006E2E87" w:rsidRPr="00EE6FBC">
                            <w:rPr>
                              <w:lang w:val="en-US"/>
                            </w:rPr>
                            <w:br/>
                          </w:r>
                          <w:r w:rsidRPr="00EE6FBC">
                            <w:rPr>
                              <w:lang w:val="en-US"/>
                            </w:rPr>
                            <w:t>Degree project 30 credits</w:t>
                          </w:r>
                          <w:r w:rsidRPr="00EE6FBC">
                            <w:rPr>
                              <w:lang w:val="en-US"/>
                            </w:rPr>
                            <w:br/>
                          </w:r>
                          <w:r>
                            <w:rPr>
                              <w:lang w:val="en-US"/>
                            </w:rPr>
                            <w:t>Fall 2023</w:t>
                          </w:r>
                        </w:p>
                      </w:txbxContent>
                    </v:textbox>
                  </v:shape>
                </w:pict>
              </mc:Fallback>
            </mc:AlternateContent>
          </w:r>
        </w:p>
        <w:p w14:paraId="4B31C8F6" w14:textId="77777777" w:rsidR="00EE6FBC" w:rsidRDefault="00EE6FBC">
          <w:pPr>
            <w:rPr>
              <w:noProof/>
              <w:lang w:val="en-US"/>
            </w:rPr>
          </w:pPr>
        </w:p>
        <w:p w14:paraId="601205AA" w14:textId="77777777" w:rsidR="00EE6FBC" w:rsidRDefault="00EE6FBC">
          <w:pPr>
            <w:rPr>
              <w:noProof/>
              <w:lang w:val="en-US"/>
            </w:rPr>
          </w:pPr>
        </w:p>
        <w:p w14:paraId="23AB200B" w14:textId="77777777" w:rsidR="00EE6FBC" w:rsidRDefault="00EE6FBC">
          <w:pPr>
            <w:rPr>
              <w:noProof/>
              <w:lang w:val="en-US"/>
            </w:rPr>
          </w:pPr>
        </w:p>
        <w:p w14:paraId="4B1C8AE2" w14:textId="77777777" w:rsidR="00EE6FBC" w:rsidRDefault="00EE6FBC">
          <w:pPr>
            <w:rPr>
              <w:noProof/>
              <w:lang w:val="en-US"/>
            </w:rPr>
          </w:pPr>
        </w:p>
        <w:p w14:paraId="6D3BB199" w14:textId="77777777" w:rsidR="00EE6FBC" w:rsidRDefault="00EE6FBC">
          <w:pPr>
            <w:rPr>
              <w:noProof/>
              <w:lang w:val="en-US"/>
            </w:rPr>
          </w:pPr>
        </w:p>
        <w:p w14:paraId="2E2DE295" w14:textId="77777777" w:rsidR="00EE6FBC" w:rsidRDefault="00EE6FBC">
          <w:pPr>
            <w:rPr>
              <w:noProof/>
              <w:lang w:val="en-US"/>
            </w:rPr>
          </w:pPr>
        </w:p>
        <w:p w14:paraId="6D34C189" w14:textId="77777777" w:rsidR="00EE6FBC" w:rsidRDefault="00EE6FBC">
          <w:pPr>
            <w:rPr>
              <w:noProof/>
              <w:lang w:val="en-US"/>
            </w:rPr>
          </w:pPr>
        </w:p>
        <w:p w14:paraId="1BDD8979" w14:textId="77777777" w:rsidR="00EE6FBC" w:rsidRDefault="00EE6FBC">
          <w:pPr>
            <w:rPr>
              <w:noProof/>
              <w:lang w:val="en-US"/>
            </w:rPr>
          </w:pPr>
        </w:p>
        <w:p w14:paraId="32AA9BF7" w14:textId="77777777" w:rsidR="00EE6FBC" w:rsidRDefault="00EE6FBC">
          <w:pPr>
            <w:rPr>
              <w:noProof/>
              <w:lang w:val="en-US"/>
            </w:rPr>
          </w:pPr>
        </w:p>
        <w:p w14:paraId="44E0C9AB" w14:textId="77777777" w:rsidR="00EE6FBC" w:rsidRDefault="00EE6FBC">
          <w:pPr>
            <w:rPr>
              <w:noProof/>
              <w:lang w:val="en-US"/>
            </w:rPr>
          </w:pPr>
        </w:p>
        <w:p w14:paraId="2CDC625C" w14:textId="77777777" w:rsidR="00EE6FBC" w:rsidRDefault="00EE6FBC">
          <w:pPr>
            <w:rPr>
              <w:noProof/>
              <w:lang w:val="en-US"/>
            </w:rPr>
          </w:pPr>
        </w:p>
        <w:p w14:paraId="73A98163" w14:textId="77777777" w:rsidR="00EE6FBC" w:rsidRDefault="00EE6FBC">
          <w:pPr>
            <w:rPr>
              <w:noProof/>
              <w:lang w:val="en-US"/>
            </w:rPr>
          </w:pPr>
        </w:p>
        <w:p w14:paraId="492A8BA9" w14:textId="77777777" w:rsidR="00EE6FBC" w:rsidRDefault="00EE6FBC">
          <w:pPr>
            <w:rPr>
              <w:noProof/>
              <w:lang w:val="en-US"/>
            </w:rPr>
          </w:pPr>
        </w:p>
        <w:p w14:paraId="340F9B4E" w14:textId="77777777" w:rsidR="00EE6FBC" w:rsidRDefault="00EE6FBC">
          <w:pPr>
            <w:rPr>
              <w:noProof/>
              <w:lang w:val="en-US"/>
            </w:rPr>
          </w:pPr>
        </w:p>
        <w:p w14:paraId="1FA2B082" w14:textId="77777777" w:rsidR="00EE6FBC" w:rsidRDefault="00EE6FBC">
          <w:pPr>
            <w:rPr>
              <w:noProof/>
              <w:lang w:val="en-US"/>
            </w:rPr>
          </w:pPr>
        </w:p>
        <w:p w14:paraId="7F898EDC" w14:textId="77777777" w:rsidR="00EE6FBC" w:rsidRDefault="00EE6FBC">
          <w:pPr>
            <w:rPr>
              <w:noProof/>
              <w:lang w:val="en-US"/>
            </w:rPr>
          </w:pPr>
        </w:p>
        <w:p w14:paraId="7159C88F" w14:textId="77777777" w:rsidR="00EE6FBC" w:rsidRDefault="00EE6FBC">
          <w:pPr>
            <w:rPr>
              <w:noProof/>
              <w:lang w:val="en-US"/>
            </w:rPr>
          </w:pPr>
        </w:p>
        <w:p w14:paraId="1379030F" w14:textId="77777777" w:rsidR="00EE6FBC" w:rsidRDefault="00EE6FBC">
          <w:pPr>
            <w:rPr>
              <w:noProof/>
              <w:lang w:val="en-US"/>
            </w:rPr>
          </w:pPr>
        </w:p>
        <w:p w14:paraId="05D8B9DE" w14:textId="77777777" w:rsidR="00EE6FBC" w:rsidRDefault="00EE6FBC">
          <w:pPr>
            <w:rPr>
              <w:noProof/>
              <w:lang w:val="en-US"/>
            </w:rPr>
          </w:pPr>
        </w:p>
        <w:p w14:paraId="6DAEC6A5" w14:textId="77777777" w:rsidR="00EE6FBC" w:rsidRDefault="00EE6FBC">
          <w:pPr>
            <w:rPr>
              <w:noProof/>
              <w:lang w:val="en-US"/>
            </w:rPr>
          </w:pPr>
        </w:p>
        <w:p w14:paraId="71BC05C2" w14:textId="77777777" w:rsidR="00EE6FBC" w:rsidRDefault="00EE6FBC">
          <w:pPr>
            <w:rPr>
              <w:noProof/>
              <w:lang w:val="en-US"/>
            </w:rPr>
          </w:pPr>
        </w:p>
        <w:p w14:paraId="0CB1DB50" w14:textId="77777777" w:rsidR="00EE6FBC" w:rsidRDefault="00EE6FBC">
          <w:pPr>
            <w:rPr>
              <w:noProof/>
              <w:lang w:val="en-US"/>
            </w:rPr>
          </w:pPr>
        </w:p>
        <w:p w14:paraId="49147CBA" w14:textId="77777777" w:rsidR="00EE6FBC" w:rsidRDefault="00EE6FBC">
          <w:pPr>
            <w:rPr>
              <w:noProof/>
              <w:lang w:val="en-US"/>
            </w:rPr>
          </w:pPr>
        </w:p>
        <w:p w14:paraId="08A602D4" w14:textId="77777777" w:rsidR="00EE6FBC" w:rsidRDefault="00EE6FBC">
          <w:pPr>
            <w:rPr>
              <w:noProof/>
              <w:lang w:val="en-US"/>
            </w:rPr>
          </w:pPr>
        </w:p>
        <w:p w14:paraId="6DBD685D" w14:textId="77777777" w:rsidR="00EE6FBC" w:rsidRDefault="00EE6FBC">
          <w:pPr>
            <w:rPr>
              <w:color w:val="860051"/>
            </w:rPr>
          </w:pPr>
        </w:p>
        <w:p w14:paraId="2DA771D5" w14:textId="77777777" w:rsidR="005812A6" w:rsidRDefault="00127930">
          <w:pPr>
            <w:rPr>
              <w:color w:val="860051"/>
            </w:rPr>
          </w:pPr>
          <w:r w:rsidRPr="00127930">
            <w:rPr>
              <w:rFonts w:eastAsia="Times New Roman"/>
              <w:b/>
              <w:bCs/>
              <w:noProof/>
              <w:sz w:val="32"/>
              <w:szCs w:val="28"/>
              <w:lang w:val="en-US"/>
            </w:rPr>
            <w:drawing>
              <wp:anchor distT="0" distB="0" distL="114300" distR="114300" simplePos="0" relativeHeight="251670528" behindDoc="0" locked="0" layoutInCell="1" allowOverlap="1" wp14:anchorId="3F512A45" wp14:editId="27CF68F1">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24AEE0F3" w14:textId="52BD873C" w:rsidR="00EE6FBC" w:rsidRPr="00303199" w:rsidRDefault="00EE6FBC" w:rsidP="00EE6FBC">
      <w:pPr>
        <w:jc w:val="both"/>
        <w:rPr>
          <w:rStyle w:val="xl-qi-tpoutput-text"/>
          <w:b/>
          <w:bCs/>
          <w:sz w:val="22"/>
          <w:szCs w:val="22"/>
        </w:rPr>
      </w:pPr>
      <w:r w:rsidRPr="00303199">
        <w:rPr>
          <w:rStyle w:val="xl-qi-tpoutput-text"/>
          <w:b/>
          <w:bCs/>
          <w:sz w:val="22"/>
          <w:szCs w:val="22"/>
        </w:rPr>
        <w:t>Prediktionsmodellers applikation i förbättringsarbete av traumavård</w:t>
      </w:r>
    </w:p>
    <w:p w14:paraId="13182F2C" w14:textId="3AD1FB9F" w:rsidR="00EE6FBC" w:rsidRPr="00EE6FBC" w:rsidRDefault="00EE6FBC" w:rsidP="00EE6FBC">
      <w:pPr>
        <w:jc w:val="both"/>
        <w:rPr>
          <w:sz w:val="22"/>
          <w:szCs w:val="22"/>
        </w:rPr>
      </w:pPr>
      <w:r w:rsidRPr="00B43F48">
        <w:rPr>
          <w:b/>
          <w:bCs/>
          <w:sz w:val="22"/>
          <w:szCs w:val="22"/>
        </w:rPr>
        <w:t>Svensk sammanfattning</w:t>
      </w:r>
    </w:p>
    <w:p w14:paraId="4AB3FFCF" w14:textId="59A41CF4" w:rsidR="00EE6FBC" w:rsidRPr="00EE6FBC" w:rsidRDefault="00EE6FBC" w:rsidP="00EE6FBC">
      <w:pPr>
        <w:spacing w:line="240" w:lineRule="auto"/>
        <w:rPr>
          <w:sz w:val="22"/>
          <w:szCs w:val="22"/>
        </w:rPr>
      </w:pPr>
      <w:r w:rsidRPr="00B43F48">
        <w:rPr>
          <w:i/>
          <w:sz w:val="22"/>
          <w:szCs w:val="22"/>
        </w:rPr>
        <w:t>Bakgrund:</w:t>
      </w:r>
      <w:r w:rsidRPr="00B43F48">
        <w:rPr>
          <w:sz w:val="22"/>
          <w:szCs w:val="22"/>
        </w:rPr>
        <w:t xml:space="preserve"> Trauma är bland de ledande orsakerna till mortalitet och morbiditet världen över.</w:t>
      </w:r>
      <w:r w:rsidRPr="00B43F48">
        <w:rPr>
          <w:rStyle w:val="Heading1Char"/>
          <w:sz w:val="22"/>
          <w:szCs w:val="22"/>
        </w:rPr>
        <w:t xml:space="preserve"> </w:t>
      </w:r>
      <w:commentRangeStart w:id="0"/>
      <w:r w:rsidRPr="00B43F48">
        <w:rPr>
          <w:rStyle w:val="xl-qi-tpoutput-text"/>
          <w:sz w:val="22"/>
          <w:szCs w:val="22"/>
        </w:rPr>
        <w:t xml:space="preserve">Den selektiva granskningen av patienters dödlighet och sjuklighetsfall </w:t>
      </w:r>
      <w:commentRangeEnd w:id="0"/>
      <w:r w:rsidR="0022403E">
        <w:rPr>
          <w:rStyle w:val="CommentReference"/>
        </w:rPr>
        <w:commentReference w:id="0"/>
      </w:r>
      <w:r w:rsidRPr="00B43F48">
        <w:rPr>
          <w:rStyle w:val="xl-qi-tpoutput-text"/>
          <w:sz w:val="22"/>
          <w:szCs w:val="22"/>
        </w:rPr>
        <w:t xml:space="preserve">används för att förbättra kvaliteten på vården genom att identifiera möjligheter till förbättring (OFI). </w:t>
      </w:r>
      <w:r w:rsidRPr="00B43F48">
        <w:rPr>
          <w:rFonts w:cs="Helvetica"/>
          <w:i/>
          <w:iCs/>
          <w:color w:val="000000"/>
          <w:sz w:val="22"/>
          <w:szCs w:val="22"/>
        </w:rPr>
        <w:t>Syfte:</w:t>
      </w:r>
      <w:r w:rsidRPr="00B43F48">
        <w:rPr>
          <w:rFonts w:cs="Helvetica"/>
          <w:color w:val="000000"/>
          <w:sz w:val="22"/>
          <w:szCs w:val="22"/>
        </w:rPr>
        <w:t xml:space="preserve"> </w:t>
      </w:r>
      <w:commentRangeStart w:id="1"/>
      <w:r w:rsidRPr="00B43F48">
        <w:rPr>
          <w:rStyle w:val="xl-qi-tpoutput-text"/>
          <w:sz w:val="22"/>
          <w:szCs w:val="22"/>
        </w:rPr>
        <w:t xml:space="preserve">I denna studie vill vi adressera kunskapsgapet </w:t>
      </w:r>
      <w:r w:rsidR="00D01486">
        <w:rPr>
          <w:rStyle w:val="xl-qi-tpoutput-text"/>
          <w:sz w:val="22"/>
          <w:szCs w:val="22"/>
        </w:rPr>
        <w:t>kring</w:t>
      </w:r>
      <w:r w:rsidRPr="00B43F48">
        <w:rPr>
          <w:rStyle w:val="xl-qi-tpoutput-text"/>
          <w:sz w:val="22"/>
          <w:szCs w:val="22"/>
        </w:rPr>
        <w:t xml:space="preserve"> </w:t>
      </w:r>
      <w:proofErr w:type="spellStart"/>
      <w:r w:rsidRPr="00B43F48">
        <w:rPr>
          <w:rStyle w:val="xl-qi-tpoutput-text"/>
          <w:sz w:val="22"/>
          <w:szCs w:val="22"/>
        </w:rPr>
        <w:t>maskininlärningmodellers</w:t>
      </w:r>
      <w:proofErr w:type="spellEnd"/>
      <w:r w:rsidRPr="00B43F48">
        <w:rPr>
          <w:rStyle w:val="xl-qi-tpoutput-text"/>
          <w:sz w:val="22"/>
          <w:szCs w:val="22"/>
        </w:rPr>
        <w:t xml:space="preserve"> förutsägelse av OFI i olika kliniska traumakohorter. </w:t>
      </w:r>
      <w:commentRangeEnd w:id="1"/>
      <w:r w:rsidR="00BC42E1">
        <w:rPr>
          <w:rStyle w:val="CommentReference"/>
        </w:rPr>
        <w:commentReference w:id="1"/>
      </w:r>
      <w:r w:rsidRPr="00B43F48">
        <w:rPr>
          <w:i/>
          <w:sz w:val="22"/>
          <w:szCs w:val="22"/>
        </w:rPr>
        <w:t>Material och Metoder:</w:t>
      </w:r>
      <w:r w:rsidRPr="00B43F48">
        <w:rPr>
          <w:sz w:val="22"/>
          <w:szCs w:val="22"/>
        </w:rPr>
        <w:t xml:space="preserve"> </w:t>
      </w:r>
      <w:r w:rsidRPr="00B43F48">
        <w:rPr>
          <w:rStyle w:val="xl-qi-tpoutput-text"/>
          <w:sz w:val="22"/>
          <w:szCs w:val="22"/>
        </w:rPr>
        <w:t xml:space="preserve">Vi genomförde en registerbaserad studie med alla patienter i Karolinska Universitetssjukhusets traumaregister mellan </w:t>
      </w:r>
      <w:proofErr w:type="gramStart"/>
      <w:r w:rsidRPr="00B43F48">
        <w:rPr>
          <w:rStyle w:val="xl-qi-tpoutput-text"/>
          <w:sz w:val="22"/>
          <w:szCs w:val="22"/>
        </w:rPr>
        <w:t>201</w:t>
      </w:r>
      <w:r w:rsidR="005E2EA1">
        <w:rPr>
          <w:rStyle w:val="xl-qi-tpoutput-text"/>
          <w:sz w:val="22"/>
          <w:szCs w:val="22"/>
        </w:rPr>
        <w:t>3</w:t>
      </w:r>
      <w:r w:rsidRPr="00B43F48">
        <w:rPr>
          <w:rStyle w:val="xl-qi-tpoutput-text"/>
          <w:sz w:val="22"/>
          <w:szCs w:val="22"/>
        </w:rPr>
        <w:t>-2022</w:t>
      </w:r>
      <w:proofErr w:type="gramEnd"/>
      <w:r w:rsidRPr="00B43F48">
        <w:rPr>
          <w:rStyle w:val="xl-qi-tpoutput-text"/>
          <w:sz w:val="22"/>
          <w:szCs w:val="22"/>
        </w:rPr>
        <w:t xml:space="preserve"> som har genomgått granskning för OFI under en mortalitets- eller morbiditetskonferens. Modellen </w:t>
      </w:r>
      <w:proofErr w:type="spellStart"/>
      <w:r w:rsidRPr="00B43F48">
        <w:rPr>
          <w:rStyle w:val="xl-qi-tpoutput-text"/>
          <w:sz w:val="22"/>
          <w:szCs w:val="22"/>
        </w:rPr>
        <w:t>XGBoost</w:t>
      </w:r>
      <w:proofErr w:type="spellEnd"/>
      <w:r w:rsidRPr="00B43F48">
        <w:rPr>
          <w:rStyle w:val="xl-qi-tpoutput-text"/>
          <w:sz w:val="22"/>
          <w:szCs w:val="22"/>
        </w:rPr>
        <w:t xml:space="preserve"> bedömdes i sin noggrannhet för att förutsäga OFI med hjälp av 17 </w:t>
      </w:r>
      <w:proofErr w:type="spellStart"/>
      <w:r w:rsidRPr="00B43F48">
        <w:rPr>
          <w:rStyle w:val="xl-qi-tpoutput-text"/>
          <w:sz w:val="22"/>
          <w:szCs w:val="22"/>
        </w:rPr>
        <w:t>prediktorer</w:t>
      </w:r>
      <w:proofErr w:type="spellEnd"/>
      <w:r w:rsidRPr="00B43F48">
        <w:rPr>
          <w:rStyle w:val="xl-qi-tpoutput-text"/>
          <w:sz w:val="22"/>
          <w:szCs w:val="22"/>
        </w:rPr>
        <w:t xml:space="preserve"> över fyra fördefinierade traumakohorter. Jämförelsen baserades på arean under </w:t>
      </w:r>
      <w:r w:rsidR="00421ED2" w:rsidRPr="00B43F48">
        <w:rPr>
          <w:rStyle w:val="xl-qi-tpoutput-text"/>
          <w:sz w:val="22"/>
          <w:szCs w:val="22"/>
        </w:rPr>
        <w:t>receiver</w:t>
      </w:r>
      <w:r w:rsidRPr="00B43F48">
        <w:rPr>
          <w:rStyle w:val="xl-qi-tpoutput-text"/>
          <w:sz w:val="22"/>
          <w:szCs w:val="22"/>
        </w:rPr>
        <w:t xml:space="preserve"> operating </w:t>
      </w:r>
      <w:proofErr w:type="spellStart"/>
      <w:r w:rsidRPr="00B43F48">
        <w:rPr>
          <w:rStyle w:val="xl-qi-tpoutput-text"/>
          <w:sz w:val="22"/>
          <w:szCs w:val="22"/>
        </w:rPr>
        <w:t>curve</w:t>
      </w:r>
      <w:proofErr w:type="spellEnd"/>
      <w:r w:rsidRPr="00B43F48">
        <w:rPr>
          <w:rStyle w:val="xl-qi-tpoutput-text"/>
          <w:sz w:val="22"/>
          <w:szCs w:val="22"/>
        </w:rPr>
        <w:t xml:space="preserve"> (AUC). Ett ANOVA-test genomfördes för att jämföra skillnader mellan kohorter.</w:t>
      </w:r>
      <w:r w:rsidRPr="00B43F48">
        <w:rPr>
          <w:sz w:val="22"/>
          <w:szCs w:val="22"/>
        </w:rPr>
        <w:t xml:space="preserve"> </w:t>
      </w:r>
      <w:r w:rsidRPr="00B43F48">
        <w:rPr>
          <w:i/>
          <w:sz w:val="22"/>
          <w:szCs w:val="22"/>
        </w:rPr>
        <w:t>Resultat</w:t>
      </w:r>
      <w:r w:rsidRPr="00B43F48">
        <w:rPr>
          <w:sz w:val="22"/>
          <w:szCs w:val="22"/>
        </w:rPr>
        <w:t xml:space="preserve">: Datasetet </w:t>
      </w:r>
      <w:r w:rsidRPr="00F74F55">
        <w:rPr>
          <w:sz w:val="22"/>
          <w:szCs w:val="22"/>
        </w:rPr>
        <w:t>inkluderade 8309 patienter, med OFI närvarande i 512 (6%) av fallen. Modell</w:t>
      </w:r>
      <w:r w:rsidRPr="00B43F48">
        <w:rPr>
          <w:sz w:val="22"/>
          <w:szCs w:val="22"/>
        </w:rPr>
        <w:t xml:space="preserve">ens </w:t>
      </w:r>
      <w:r w:rsidRPr="00F74F55">
        <w:rPr>
          <w:sz w:val="22"/>
          <w:szCs w:val="22"/>
        </w:rPr>
        <w:t>prediktionsnoggrannhet varierade mellan olika kliniska kohorter, där den högsta var "</w:t>
      </w:r>
      <w:proofErr w:type="spellStart"/>
      <w:r w:rsidRPr="00F74F55">
        <w:rPr>
          <w:sz w:val="22"/>
          <w:szCs w:val="22"/>
        </w:rPr>
        <w:t>Isolated</w:t>
      </w:r>
      <w:proofErr w:type="spellEnd"/>
      <w:r w:rsidRPr="00F74F55">
        <w:rPr>
          <w:sz w:val="22"/>
          <w:szCs w:val="22"/>
        </w:rPr>
        <w:t xml:space="preserve"> </w:t>
      </w:r>
      <w:proofErr w:type="spellStart"/>
      <w:r w:rsidRPr="00F74F55">
        <w:rPr>
          <w:sz w:val="22"/>
          <w:szCs w:val="22"/>
        </w:rPr>
        <w:t>severe</w:t>
      </w:r>
      <w:proofErr w:type="spellEnd"/>
      <w:r w:rsidRPr="00F74F55">
        <w:rPr>
          <w:sz w:val="22"/>
          <w:szCs w:val="22"/>
        </w:rPr>
        <w:t xml:space="preserve"> </w:t>
      </w:r>
      <w:r w:rsidR="00041332">
        <w:rPr>
          <w:sz w:val="22"/>
          <w:szCs w:val="22"/>
        </w:rPr>
        <w:t xml:space="preserve">traumatic </w:t>
      </w:r>
      <w:proofErr w:type="spellStart"/>
      <w:r w:rsidR="00041332">
        <w:rPr>
          <w:sz w:val="22"/>
          <w:szCs w:val="22"/>
        </w:rPr>
        <w:t>brain</w:t>
      </w:r>
      <w:proofErr w:type="spellEnd"/>
      <w:r w:rsidR="00041332">
        <w:rPr>
          <w:sz w:val="22"/>
          <w:szCs w:val="22"/>
        </w:rPr>
        <w:t xml:space="preserve"> </w:t>
      </w:r>
      <w:proofErr w:type="spellStart"/>
      <w:r w:rsidR="00041332">
        <w:rPr>
          <w:sz w:val="22"/>
          <w:szCs w:val="22"/>
        </w:rPr>
        <w:t>injury</w:t>
      </w:r>
      <w:proofErr w:type="spellEnd"/>
      <w:r w:rsidRPr="00F74F55">
        <w:rPr>
          <w:sz w:val="22"/>
          <w:szCs w:val="22"/>
        </w:rPr>
        <w:t xml:space="preserve">" (area under mottagarens operationskurva 0,811) och den lägsta "Blunt multisystem utan </w:t>
      </w:r>
      <w:r w:rsidR="00041332">
        <w:rPr>
          <w:sz w:val="22"/>
          <w:szCs w:val="22"/>
        </w:rPr>
        <w:t xml:space="preserve">traumatic </w:t>
      </w:r>
      <w:proofErr w:type="spellStart"/>
      <w:r w:rsidR="00041332">
        <w:rPr>
          <w:sz w:val="22"/>
          <w:szCs w:val="22"/>
        </w:rPr>
        <w:t>brain</w:t>
      </w:r>
      <w:proofErr w:type="spellEnd"/>
      <w:r w:rsidR="00041332">
        <w:rPr>
          <w:sz w:val="22"/>
          <w:szCs w:val="22"/>
        </w:rPr>
        <w:t xml:space="preserve"> </w:t>
      </w:r>
      <w:proofErr w:type="spellStart"/>
      <w:r w:rsidR="00041332">
        <w:rPr>
          <w:sz w:val="22"/>
          <w:szCs w:val="22"/>
        </w:rPr>
        <w:t>injury</w:t>
      </w:r>
      <w:proofErr w:type="spellEnd"/>
      <w:r w:rsidRPr="00F74F55">
        <w:rPr>
          <w:sz w:val="22"/>
          <w:szCs w:val="22"/>
        </w:rPr>
        <w:t xml:space="preserve">" </w:t>
      </w:r>
      <w:r w:rsidRPr="00B43F48">
        <w:rPr>
          <w:sz w:val="22"/>
          <w:szCs w:val="22"/>
        </w:rPr>
        <w:t>med</w:t>
      </w:r>
      <w:r w:rsidRPr="00F74F55">
        <w:rPr>
          <w:sz w:val="22"/>
          <w:szCs w:val="22"/>
        </w:rPr>
        <w:t xml:space="preserve"> AUC 0,625. P-värdet mellan de olika kohorterna var </w:t>
      </w:r>
      <w:r w:rsidR="00041332">
        <w:rPr>
          <w:sz w:val="22"/>
          <w:szCs w:val="22"/>
        </w:rPr>
        <w:t xml:space="preserve">&lt; </w:t>
      </w:r>
      <w:proofErr w:type="gramStart"/>
      <w:r w:rsidR="00041332">
        <w:rPr>
          <w:sz w:val="22"/>
          <w:szCs w:val="22"/>
        </w:rPr>
        <w:t>0.001</w:t>
      </w:r>
      <w:proofErr w:type="gramEnd"/>
      <w:r w:rsidRPr="00F74F55">
        <w:rPr>
          <w:sz w:val="22"/>
          <w:szCs w:val="22"/>
        </w:rPr>
        <w:t>.</w:t>
      </w:r>
      <w:r w:rsidRPr="00B43F48">
        <w:rPr>
          <w:sz w:val="22"/>
          <w:szCs w:val="22"/>
        </w:rPr>
        <w:t xml:space="preserve"> </w:t>
      </w:r>
      <w:r w:rsidRPr="00B43F48">
        <w:rPr>
          <w:i/>
          <w:sz w:val="22"/>
          <w:szCs w:val="22"/>
        </w:rPr>
        <w:t>Slutsats</w:t>
      </w:r>
      <w:r w:rsidRPr="00B43F48">
        <w:rPr>
          <w:sz w:val="22"/>
          <w:szCs w:val="22"/>
        </w:rPr>
        <w:t>:</w:t>
      </w:r>
      <w:r w:rsidR="00041332">
        <w:rPr>
          <w:sz w:val="22"/>
          <w:szCs w:val="22"/>
        </w:rPr>
        <w:t xml:space="preserve"> M</w:t>
      </w:r>
      <w:r w:rsidRPr="00B43F48">
        <w:rPr>
          <w:rStyle w:val="xl-qi-tpoutput-text"/>
          <w:sz w:val="22"/>
          <w:szCs w:val="22"/>
        </w:rPr>
        <w:t>askininlärningsmodell</w:t>
      </w:r>
      <w:r w:rsidR="00041332">
        <w:rPr>
          <w:rStyle w:val="xl-qi-tpoutput-text"/>
          <w:sz w:val="22"/>
          <w:szCs w:val="22"/>
        </w:rPr>
        <w:t>en</w:t>
      </w:r>
      <w:r w:rsidRPr="00B43F48">
        <w:rPr>
          <w:rStyle w:val="xl-qi-tpoutput-text"/>
          <w:sz w:val="22"/>
          <w:szCs w:val="22"/>
        </w:rPr>
        <w:t xml:space="preserve"> är lovande för framtida implementering i ett kliniskt sammanhang för att förutsäga OFI. Våra resultat visar att även om de</w:t>
      </w:r>
      <w:r w:rsidR="006C66DE">
        <w:rPr>
          <w:rStyle w:val="xl-qi-tpoutput-text"/>
          <w:sz w:val="22"/>
          <w:szCs w:val="22"/>
        </w:rPr>
        <w:t>n</w:t>
      </w:r>
      <w:r w:rsidRPr="00B43F48">
        <w:rPr>
          <w:rStyle w:val="xl-qi-tpoutput-text"/>
          <w:sz w:val="22"/>
          <w:szCs w:val="22"/>
        </w:rPr>
        <w:t xml:space="preserve"> över</w:t>
      </w:r>
      <w:r w:rsidR="00951CDC">
        <w:rPr>
          <w:rStyle w:val="xl-qi-tpoutput-text"/>
          <w:sz w:val="22"/>
          <w:szCs w:val="22"/>
        </w:rPr>
        <w:t xml:space="preserve"> </w:t>
      </w:r>
      <w:r w:rsidRPr="00B43F48">
        <w:rPr>
          <w:rStyle w:val="xl-qi-tpoutput-text"/>
          <w:sz w:val="22"/>
          <w:szCs w:val="22"/>
        </w:rPr>
        <w:t>lag presterar bra i olika kohorter, finns det viss skillnad i modellens noggrannhet mellan kohorter.</w:t>
      </w:r>
    </w:p>
    <w:p w14:paraId="526E5AB6" w14:textId="4BF9FCA3" w:rsidR="00EE6FBC" w:rsidRPr="00303199" w:rsidRDefault="00EE6FBC" w:rsidP="00EE6FBC">
      <w:pPr>
        <w:jc w:val="both"/>
        <w:rPr>
          <w:b/>
          <w:bCs/>
          <w:sz w:val="22"/>
          <w:szCs w:val="22"/>
          <w:lang w:val="en-US"/>
        </w:rPr>
      </w:pPr>
      <w:r w:rsidRPr="00303199">
        <w:rPr>
          <w:b/>
          <w:bCs/>
          <w:sz w:val="22"/>
          <w:szCs w:val="22"/>
          <w:lang w:val="en-US"/>
        </w:rPr>
        <w:t xml:space="preserve">Performance of prediction models for opportunities for improvement in trauma care </w:t>
      </w:r>
    </w:p>
    <w:p w14:paraId="4B9709CF" w14:textId="07F4B91E" w:rsidR="00EE6FBC" w:rsidRPr="00EE6FBC" w:rsidRDefault="00EE6FBC" w:rsidP="00EE6FBC">
      <w:pPr>
        <w:jc w:val="both"/>
        <w:rPr>
          <w:sz w:val="22"/>
          <w:szCs w:val="22"/>
          <w:lang w:val="en-US"/>
        </w:rPr>
      </w:pPr>
      <w:r w:rsidRPr="00B43F48">
        <w:rPr>
          <w:b/>
          <w:bCs/>
          <w:sz w:val="22"/>
          <w:szCs w:val="22"/>
          <w:lang w:val="en-US"/>
        </w:rPr>
        <w:t>Abstract</w:t>
      </w:r>
    </w:p>
    <w:p w14:paraId="104A9A30" w14:textId="06A8844E" w:rsidR="00EE6FBC" w:rsidRPr="00B43F48" w:rsidRDefault="00EE6FBC" w:rsidP="00EE6FBC">
      <w:pPr>
        <w:rPr>
          <w:sz w:val="22"/>
          <w:szCs w:val="22"/>
          <w:lang w:val="en-US"/>
        </w:rPr>
      </w:pPr>
      <w:r w:rsidRPr="00B43F48">
        <w:rPr>
          <w:bCs/>
          <w:i/>
          <w:sz w:val="22"/>
          <w:szCs w:val="22"/>
          <w:lang w:val="en-US"/>
        </w:rPr>
        <w:t>Introduction:</w:t>
      </w:r>
      <w:r w:rsidRPr="00B43F48">
        <w:rPr>
          <w:sz w:val="22"/>
          <w:szCs w:val="22"/>
          <w:lang w:val="en-US"/>
        </w:rPr>
        <w:t xml:space="preserve"> Trauma is among the leading causes of mortality and morbidity worldwide. The selective review of </w:t>
      </w:r>
      <w:r w:rsidR="00545F3D" w:rsidRPr="00B43F48">
        <w:rPr>
          <w:sz w:val="22"/>
          <w:szCs w:val="22"/>
          <w:lang w:val="en-US"/>
        </w:rPr>
        <w:t>patients</w:t>
      </w:r>
      <w:r w:rsidR="00041332">
        <w:rPr>
          <w:sz w:val="22"/>
          <w:szCs w:val="22"/>
          <w:lang w:val="en-US"/>
        </w:rPr>
        <w:t>’</w:t>
      </w:r>
      <w:r w:rsidRPr="00B43F48">
        <w:rPr>
          <w:sz w:val="22"/>
          <w:szCs w:val="22"/>
          <w:lang w:val="en-US"/>
        </w:rPr>
        <w:t xml:space="preserve"> mortality and morbidity cases is used to improve quality of care through identification of opportunities for improvement (OFI). </w:t>
      </w:r>
      <w:r w:rsidRPr="00B43F48">
        <w:rPr>
          <w:bCs/>
          <w:i/>
          <w:sz w:val="22"/>
          <w:szCs w:val="22"/>
          <w:lang w:val="en-US"/>
        </w:rPr>
        <w:t>Aims:</w:t>
      </w:r>
      <w:r w:rsidRPr="00B43F48">
        <w:rPr>
          <w:sz w:val="22"/>
          <w:szCs w:val="22"/>
          <w:lang w:val="en-US"/>
        </w:rPr>
        <w:t xml:space="preserve"> </w:t>
      </w:r>
      <w:commentRangeStart w:id="2"/>
      <w:r w:rsidRPr="00B43F48">
        <w:rPr>
          <w:sz w:val="22"/>
          <w:szCs w:val="22"/>
          <w:lang w:val="en-US"/>
        </w:rPr>
        <w:t xml:space="preserve">In this study we aim to address the knowledge gap in machine learning models prediction of OFI </w:t>
      </w:r>
      <w:r w:rsidR="00041332">
        <w:rPr>
          <w:sz w:val="22"/>
          <w:szCs w:val="22"/>
          <w:lang w:val="en-US"/>
        </w:rPr>
        <w:t>in</w:t>
      </w:r>
      <w:r w:rsidRPr="00B43F48">
        <w:rPr>
          <w:sz w:val="22"/>
          <w:szCs w:val="22"/>
          <w:lang w:val="en-US"/>
        </w:rPr>
        <w:t xml:space="preserve"> different clinical trauma cohorts.</w:t>
      </w:r>
      <w:r>
        <w:rPr>
          <w:sz w:val="22"/>
          <w:szCs w:val="22"/>
          <w:lang w:val="en-US"/>
        </w:rPr>
        <w:t xml:space="preserve"> </w:t>
      </w:r>
      <w:commentRangeEnd w:id="2"/>
      <w:r w:rsidR="00BC42E1">
        <w:rPr>
          <w:rStyle w:val="CommentReference"/>
        </w:rPr>
        <w:commentReference w:id="2"/>
      </w:r>
      <w:r w:rsidRPr="00B43F48">
        <w:rPr>
          <w:bCs/>
          <w:i/>
          <w:sz w:val="22"/>
          <w:szCs w:val="22"/>
          <w:lang w:val="en-US"/>
        </w:rPr>
        <w:t>Material and Methods:</w:t>
      </w:r>
      <w:r w:rsidRPr="00B43F48">
        <w:rPr>
          <w:sz w:val="22"/>
          <w:szCs w:val="22"/>
          <w:lang w:val="en-US"/>
        </w:rPr>
        <w:t xml:space="preserve"> We conducted a registry-based study using all patients in the Karolinska University Hospital trauma registry between 201</w:t>
      </w:r>
      <w:r w:rsidR="005E2EA1">
        <w:rPr>
          <w:sz w:val="22"/>
          <w:szCs w:val="22"/>
          <w:lang w:val="en-US"/>
        </w:rPr>
        <w:t>3</w:t>
      </w:r>
      <w:r w:rsidRPr="00B43F48">
        <w:rPr>
          <w:sz w:val="22"/>
          <w:szCs w:val="22"/>
          <w:lang w:val="en-US"/>
        </w:rPr>
        <w:t xml:space="preserve">-2022 that have undergone review for OFI during a mortality or morbidity conference. The learner </w:t>
      </w:r>
      <w:proofErr w:type="spellStart"/>
      <w:r w:rsidRPr="00B43F48">
        <w:rPr>
          <w:sz w:val="22"/>
          <w:szCs w:val="22"/>
          <w:lang w:val="en-US"/>
        </w:rPr>
        <w:t>XGBoost</w:t>
      </w:r>
      <w:proofErr w:type="spellEnd"/>
      <w:r w:rsidRPr="00B43F48">
        <w:rPr>
          <w:sz w:val="22"/>
          <w:szCs w:val="22"/>
          <w:lang w:val="en-US"/>
        </w:rPr>
        <w:t xml:space="preserve"> was assessed in its accuracy of predicting OFI using 17 predictors across four predefined trauma cohorts. The comparison was based on area under the </w:t>
      </w:r>
      <w:r w:rsidR="00421ED2" w:rsidRPr="00B43F48">
        <w:rPr>
          <w:sz w:val="22"/>
          <w:szCs w:val="22"/>
          <w:lang w:val="en-US"/>
        </w:rPr>
        <w:t>receiver</w:t>
      </w:r>
      <w:r w:rsidRPr="00B43F48">
        <w:rPr>
          <w:sz w:val="22"/>
          <w:szCs w:val="22"/>
          <w:lang w:val="en-US"/>
        </w:rPr>
        <w:t xml:space="preserve"> operating curve (AUC). An ANOVA test was conducted to compare</w:t>
      </w:r>
      <w:ins w:id="3" w:author="Martin Gerdin Wärnberg" w:date="2024-01-08T15:50:00Z">
        <w:r w:rsidR="006426DB">
          <w:rPr>
            <w:sz w:val="22"/>
            <w:szCs w:val="22"/>
            <w:lang w:val="en-US"/>
          </w:rPr>
          <w:t xml:space="preserve"> the</w:t>
        </w:r>
      </w:ins>
      <w:r w:rsidRPr="00B43F48">
        <w:rPr>
          <w:sz w:val="22"/>
          <w:szCs w:val="22"/>
          <w:lang w:val="en-US"/>
        </w:rPr>
        <w:t xml:space="preserve"> difference </w:t>
      </w:r>
      <w:ins w:id="4" w:author="Martin Gerdin Wärnberg" w:date="2024-01-08T15:50:00Z">
        <w:r w:rsidR="006426DB">
          <w:rPr>
            <w:sz w:val="22"/>
            <w:szCs w:val="22"/>
            <w:lang w:val="en-US"/>
          </w:rPr>
          <w:t xml:space="preserve">in model performance </w:t>
        </w:r>
      </w:ins>
      <w:r w:rsidRPr="00B43F48">
        <w:rPr>
          <w:sz w:val="22"/>
          <w:szCs w:val="22"/>
          <w:lang w:val="en-US"/>
        </w:rPr>
        <w:t xml:space="preserve">across cohorts. </w:t>
      </w:r>
      <w:r w:rsidRPr="00B43F48">
        <w:rPr>
          <w:bCs/>
          <w:i/>
          <w:sz w:val="22"/>
          <w:szCs w:val="22"/>
          <w:lang w:val="en-US"/>
        </w:rPr>
        <w:t>Results:</w:t>
      </w:r>
      <w:r w:rsidRPr="00B43F48">
        <w:rPr>
          <w:bCs/>
          <w:sz w:val="22"/>
          <w:szCs w:val="22"/>
          <w:lang w:val="en-US"/>
        </w:rPr>
        <w:t xml:space="preserve"> </w:t>
      </w:r>
      <w:r w:rsidRPr="00B43F48">
        <w:rPr>
          <w:sz w:val="22"/>
          <w:szCs w:val="22"/>
          <w:lang w:val="en-US"/>
        </w:rPr>
        <w:t>The dataset included 8309 patients, with OFI being present in 512 (6%) of cases. The models</w:t>
      </w:r>
      <w:r w:rsidR="006C66DE">
        <w:rPr>
          <w:sz w:val="22"/>
          <w:szCs w:val="22"/>
          <w:lang w:val="en-US"/>
        </w:rPr>
        <w:t>’</w:t>
      </w:r>
      <w:r w:rsidRPr="00B43F48">
        <w:rPr>
          <w:sz w:val="22"/>
          <w:szCs w:val="22"/>
          <w:lang w:val="en-US"/>
        </w:rPr>
        <w:t xml:space="preserve"> prediction accuracy varied between different clinical cohorts, with the highest being "Isolated severe </w:t>
      </w:r>
      <w:r w:rsidR="00041332">
        <w:rPr>
          <w:sz w:val="22"/>
          <w:szCs w:val="22"/>
          <w:lang w:val="en-US"/>
        </w:rPr>
        <w:t>traumatic brain injury</w:t>
      </w:r>
      <w:r w:rsidRPr="00B43F48">
        <w:rPr>
          <w:sz w:val="22"/>
          <w:szCs w:val="22"/>
          <w:lang w:val="en-US"/>
        </w:rPr>
        <w:t>" (area under receiver operating curve 0.811) and the lowest "Blunt multisystem without</w:t>
      </w:r>
      <w:r w:rsidR="00041332">
        <w:rPr>
          <w:sz w:val="22"/>
          <w:szCs w:val="22"/>
          <w:lang w:val="en-US"/>
        </w:rPr>
        <w:t xml:space="preserve"> traumatic brain injury</w:t>
      </w:r>
      <w:r w:rsidRPr="00B43F48">
        <w:rPr>
          <w:sz w:val="22"/>
          <w:szCs w:val="22"/>
          <w:lang w:val="en-US"/>
        </w:rPr>
        <w:t xml:space="preserve">" at AUC 0.625. The P-value between the different cohorts was </w:t>
      </w:r>
      <w:r w:rsidR="00041332">
        <w:rPr>
          <w:sz w:val="22"/>
          <w:szCs w:val="22"/>
          <w:lang w:val="en-US"/>
        </w:rPr>
        <w:t>&lt; 0.001</w:t>
      </w:r>
      <w:r w:rsidRPr="00B43F48">
        <w:rPr>
          <w:sz w:val="22"/>
          <w:szCs w:val="22"/>
          <w:lang w:val="en-US"/>
        </w:rPr>
        <w:t xml:space="preserve">. </w:t>
      </w:r>
      <w:r w:rsidRPr="00B43F48">
        <w:rPr>
          <w:bCs/>
          <w:i/>
          <w:sz w:val="22"/>
          <w:szCs w:val="22"/>
          <w:lang w:val="en-US"/>
        </w:rPr>
        <w:t>Conclusions:</w:t>
      </w:r>
      <w:r w:rsidR="00041332">
        <w:rPr>
          <w:bCs/>
          <w:sz w:val="22"/>
          <w:szCs w:val="22"/>
          <w:lang w:val="en-US"/>
        </w:rPr>
        <w:t xml:space="preserve">  The </w:t>
      </w:r>
      <w:r w:rsidRPr="00B43F48">
        <w:rPr>
          <w:sz w:val="22"/>
          <w:szCs w:val="22"/>
          <w:lang w:val="en-US"/>
        </w:rPr>
        <w:t xml:space="preserve">machine learning model </w:t>
      </w:r>
      <w:ins w:id="5" w:author="Martin Gerdin Wärnberg" w:date="2024-01-08T15:50:00Z">
        <w:r w:rsidR="006426DB">
          <w:rPr>
            <w:sz w:val="22"/>
            <w:szCs w:val="22"/>
            <w:lang w:val="en-US"/>
          </w:rPr>
          <w:t xml:space="preserve">based on </w:t>
        </w:r>
        <w:proofErr w:type="spellStart"/>
        <w:r w:rsidR="006426DB">
          <w:rPr>
            <w:sz w:val="22"/>
            <w:szCs w:val="22"/>
            <w:lang w:val="en-US"/>
          </w:rPr>
          <w:t>XGB</w:t>
        </w:r>
      </w:ins>
      <w:ins w:id="6" w:author="Martin Gerdin Wärnberg" w:date="2024-01-08T15:51:00Z">
        <w:r w:rsidR="006426DB">
          <w:rPr>
            <w:sz w:val="22"/>
            <w:szCs w:val="22"/>
            <w:lang w:val="en-US"/>
          </w:rPr>
          <w:t>oost</w:t>
        </w:r>
        <w:proofErr w:type="spellEnd"/>
        <w:r w:rsidR="006426DB">
          <w:rPr>
            <w:sz w:val="22"/>
            <w:szCs w:val="22"/>
            <w:lang w:val="en-US"/>
          </w:rPr>
          <w:t xml:space="preserve"> </w:t>
        </w:r>
      </w:ins>
      <w:r w:rsidRPr="00B43F48">
        <w:rPr>
          <w:sz w:val="22"/>
          <w:szCs w:val="22"/>
          <w:lang w:val="en-US"/>
        </w:rPr>
        <w:t>show</w:t>
      </w:r>
      <w:r w:rsidR="00041332">
        <w:rPr>
          <w:sz w:val="22"/>
          <w:szCs w:val="22"/>
          <w:lang w:val="en-US"/>
        </w:rPr>
        <w:t>s</w:t>
      </w:r>
      <w:r w:rsidRPr="00B43F48">
        <w:rPr>
          <w:sz w:val="22"/>
          <w:szCs w:val="22"/>
          <w:lang w:val="en-US"/>
        </w:rPr>
        <w:t xml:space="preserve"> promise for future implementation into a clinical context to predict OFI. Our findings show that although </w:t>
      </w:r>
      <w:r w:rsidR="00041332">
        <w:rPr>
          <w:sz w:val="22"/>
          <w:szCs w:val="22"/>
          <w:lang w:val="en-US"/>
        </w:rPr>
        <w:t>it</w:t>
      </w:r>
      <w:r w:rsidRPr="00B43F48">
        <w:rPr>
          <w:sz w:val="22"/>
          <w:szCs w:val="22"/>
          <w:lang w:val="en-US"/>
        </w:rPr>
        <w:t xml:space="preserve"> overall perform</w:t>
      </w:r>
      <w:r w:rsidR="00041332">
        <w:rPr>
          <w:sz w:val="22"/>
          <w:szCs w:val="22"/>
          <w:lang w:val="en-US"/>
        </w:rPr>
        <w:t>s</w:t>
      </w:r>
      <w:r w:rsidRPr="00B43F48">
        <w:rPr>
          <w:sz w:val="22"/>
          <w:szCs w:val="22"/>
          <w:lang w:val="en-US"/>
        </w:rPr>
        <w:t xml:space="preserve"> well across cohorts, some disparity exists in the model</w:t>
      </w:r>
      <w:r w:rsidR="00041332">
        <w:rPr>
          <w:sz w:val="22"/>
          <w:szCs w:val="22"/>
          <w:lang w:val="en-US"/>
        </w:rPr>
        <w:t>’</w:t>
      </w:r>
      <w:r w:rsidR="00F30026">
        <w:rPr>
          <w:sz w:val="22"/>
          <w:szCs w:val="22"/>
          <w:lang w:val="en-US"/>
        </w:rPr>
        <w:t>s</w:t>
      </w:r>
      <w:r w:rsidRPr="00B43F48">
        <w:rPr>
          <w:sz w:val="22"/>
          <w:szCs w:val="22"/>
          <w:lang w:val="en-US"/>
        </w:rPr>
        <w:t xml:space="preserve"> accuracy across different cohorts.</w:t>
      </w:r>
    </w:p>
    <w:p w14:paraId="2816B13C" w14:textId="77777777" w:rsidR="00EE6FBC" w:rsidRPr="00B43F48" w:rsidRDefault="00EE6FBC" w:rsidP="00EE6FBC">
      <w:pPr>
        <w:jc w:val="both"/>
        <w:rPr>
          <w:bCs/>
          <w:sz w:val="22"/>
          <w:szCs w:val="22"/>
          <w:lang w:val="en-US"/>
        </w:rPr>
      </w:pPr>
    </w:p>
    <w:p w14:paraId="545622B9" w14:textId="21B2ACA3" w:rsidR="00127930" w:rsidRDefault="00EE6FBC" w:rsidP="001C4CD0">
      <w:pPr>
        <w:jc w:val="both"/>
        <w:rPr>
          <w:bCs/>
          <w:sz w:val="22"/>
          <w:szCs w:val="22"/>
          <w:lang w:val="en-US"/>
        </w:rPr>
      </w:pPr>
      <w:r w:rsidRPr="00B43F48">
        <w:rPr>
          <w:bCs/>
          <w:i/>
          <w:sz w:val="22"/>
          <w:szCs w:val="22"/>
          <w:lang w:val="en-US"/>
        </w:rPr>
        <w:t xml:space="preserve">Keywords: </w:t>
      </w:r>
      <w:r w:rsidRPr="00B43F48">
        <w:rPr>
          <w:bCs/>
          <w:sz w:val="22"/>
          <w:szCs w:val="22"/>
          <w:lang w:val="en-US"/>
        </w:rPr>
        <w:t>Medical Audit, artificial intelligence, trauma care quality improvement</w:t>
      </w:r>
    </w:p>
    <w:p w14:paraId="0CC9C9EB" w14:textId="33A1C4A8" w:rsidR="001C4CD0" w:rsidRPr="001C4CD0" w:rsidRDefault="001C4CD0" w:rsidP="001C4CD0">
      <w:pPr>
        <w:jc w:val="both"/>
        <w:rPr>
          <w:rStyle w:val="SubtleEmphasis"/>
          <w:bCs/>
          <w:iCs w:val="0"/>
          <w:sz w:val="22"/>
          <w:szCs w:val="22"/>
          <w:lang w:val="en-US"/>
        </w:rPr>
        <w:sectPr w:rsidR="001C4CD0" w:rsidRPr="001C4CD0" w:rsidSect="00DC64D2">
          <w:footerReference w:type="default" r:id="rId15"/>
          <w:pgSz w:w="11907" w:h="16840" w:code="9"/>
          <w:pgMar w:top="1418" w:right="1418" w:bottom="1418" w:left="1418" w:header="709" w:footer="709" w:gutter="0"/>
          <w:pgNumType w:start="0"/>
          <w:cols w:space="708"/>
          <w:titlePg/>
          <w:docGrid w:linePitch="360"/>
        </w:sectPr>
      </w:pPr>
    </w:p>
    <w:p w14:paraId="668E407E" w14:textId="77777777" w:rsidR="00E6739C" w:rsidRPr="00E6739C" w:rsidRDefault="00E6739C" w:rsidP="00E6739C">
      <w:pPr>
        <w:pStyle w:val="Heading1"/>
        <w:rPr>
          <w:lang w:val="en-US"/>
        </w:rPr>
      </w:pPr>
      <w:bookmarkStart w:id="7" w:name="introduction"/>
      <w:r w:rsidRPr="00E6739C">
        <w:rPr>
          <w:lang w:val="en-US"/>
        </w:rPr>
        <w:lastRenderedPageBreak/>
        <w:t>Introduction</w:t>
      </w:r>
    </w:p>
    <w:p w14:paraId="7A4CFF81" w14:textId="5F7ADE1D" w:rsidR="00E6739C" w:rsidRDefault="00E6739C" w:rsidP="00E6739C">
      <w:pPr>
        <w:pStyle w:val="FirstParagraph"/>
        <w:spacing w:line="360" w:lineRule="auto"/>
      </w:pPr>
      <w:r>
        <w:t>Trauma, defined as the clinical entity composed of the combination of physical injury and the body’s associated responses (1)</w:t>
      </w:r>
      <w:ins w:id="8" w:author="Martin Gerdin Wärnberg" w:date="2024-01-08T14:49:00Z">
        <w:r w:rsidR="00BC42E1">
          <w:t>,</w:t>
        </w:r>
      </w:ins>
      <w:r>
        <w:t xml:space="preserve"> is a significant public health concern worldwide. It accounts for a substantial portion of morbidity and mortality rates, being the cause of 4.3 million fatalities each year (2). It is the leading cause of death for people aged 18-39 (3). </w:t>
      </w:r>
      <w:r w:rsidR="006C66DE">
        <w:t>C</w:t>
      </w:r>
      <w:r>
        <w:t>are of patients with traumatic injuries ha</w:t>
      </w:r>
      <w:r w:rsidR="006C66DE">
        <w:t>s</w:t>
      </w:r>
      <w:r>
        <w:t xml:space="preserve"> long been a significant target point for healthcare improvement programs (4). Multidisciplinary morbidity and mortality conferences form a cornerstone of initiatives dedicated to enhancing the quality of trauma care and consequently, improv</w:t>
      </w:r>
      <w:r w:rsidR="006C66DE">
        <w:t>e</w:t>
      </w:r>
      <w:r>
        <w:t xml:space="preserve"> patient outcomes (5).</w:t>
      </w:r>
    </w:p>
    <w:p w14:paraId="76F300FB" w14:textId="77777777" w:rsidR="00E6739C" w:rsidRPr="008D5921" w:rsidRDefault="00E6739C" w:rsidP="00E6739C">
      <w:pPr>
        <w:pStyle w:val="Heading3"/>
        <w:rPr>
          <w:b/>
          <w:bCs/>
          <w:i w:val="0"/>
          <w:iCs/>
          <w:sz w:val="28"/>
          <w:szCs w:val="28"/>
          <w:lang w:val="en-US"/>
        </w:rPr>
      </w:pPr>
      <w:bookmarkStart w:id="9" w:name="opportunities-for-improvement"/>
      <w:r w:rsidRPr="008D5921">
        <w:rPr>
          <w:b/>
          <w:bCs/>
          <w:i w:val="0"/>
          <w:iCs/>
          <w:sz w:val="28"/>
          <w:szCs w:val="28"/>
          <w:lang w:val="en-US"/>
        </w:rPr>
        <w:t>Opportunities for improvement</w:t>
      </w:r>
    </w:p>
    <w:p w14:paraId="63798675" w14:textId="277B86C6" w:rsidR="00E6739C" w:rsidRDefault="006C66DE" w:rsidP="00E6739C">
      <w:pPr>
        <w:pStyle w:val="FirstParagraph"/>
        <w:spacing w:line="360" w:lineRule="auto"/>
      </w:pPr>
      <w:r>
        <w:t>The use of a</w:t>
      </w:r>
      <w:r w:rsidR="00E6739C">
        <w:t>udit filters</w:t>
      </w:r>
      <w:r>
        <w:t xml:space="preserve"> is</w:t>
      </w:r>
      <w:r w:rsidR="00E6739C">
        <w:t xml:space="preserve"> a system to flag abnormal clinical parameters as possible opportunities for improvement (OFI)</w:t>
      </w:r>
      <w:r>
        <w:t>. They</w:t>
      </w:r>
      <w:r w:rsidR="00E6739C">
        <w:t xml:space="preserve"> are applied to determine possible events in patient care that are associated with </w:t>
      </w:r>
      <w:proofErr w:type="spellStart"/>
      <w:r w:rsidR="00E6739C">
        <w:t>unfavourable</w:t>
      </w:r>
      <w:proofErr w:type="spellEnd"/>
      <w:r w:rsidR="00E6739C">
        <w:t xml:space="preserve"> outcomes. The occurrence of such an event triggers a review process, which in turn leads to a meeting of the multidisciplinary review board during mortality and morbidity conferences. An OFI is a consensus decision made during a conference and includes proposals for corrective actions, and when appropriate implementation of corrective measures to address systematic errors and feedback to individual practitioners (6). At mortality and morbidity conferences representatives from different professions and </w:t>
      </w:r>
      <w:r w:rsidR="001014F6">
        <w:t>specialties</w:t>
      </w:r>
      <w:r w:rsidR="00E6739C">
        <w:t xml:space="preserve"> adjacent to trauma care come together to discuss care provided to a specific patient and compare it to care given under optimal conditions. The findings of such a conference are whether OFI can be found in any given case. Examples of OFI may include lack of resources and management errors (7). The use of audit filters has its drawbacks, being associated with high rates of false positives (8–10).</w:t>
      </w:r>
    </w:p>
    <w:p w14:paraId="48281849" w14:textId="77777777" w:rsidR="00E6739C" w:rsidRPr="008D5921" w:rsidRDefault="00E6739C" w:rsidP="00E6739C">
      <w:pPr>
        <w:pStyle w:val="Heading3"/>
        <w:rPr>
          <w:b/>
          <w:bCs/>
          <w:i w:val="0"/>
          <w:iCs/>
          <w:sz w:val="28"/>
          <w:szCs w:val="28"/>
          <w:lang w:val="en-US"/>
        </w:rPr>
      </w:pPr>
      <w:bookmarkStart w:id="10" w:name="artificial-intelligence"/>
      <w:bookmarkEnd w:id="9"/>
      <w:r w:rsidRPr="008D5921">
        <w:rPr>
          <w:b/>
          <w:bCs/>
          <w:i w:val="0"/>
          <w:iCs/>
          <w:sz w:val="28"/>
          <w:szCs w:val="28"/>
          <w:lang w:val="en-US"/>
        </w:rPr>
        <w:t>Artificial intelligence</w:t>
      </w:r>
    </w:p>
    <w:p w14:paraId="453883EF" w14:textId="3A9FE021" w:rsidR="00E6739C" w:rsidRDefault="00E6739C" w:rsidP="00E6739C">
      <w:pPr>
        <w:pStyle w:val="FirstParagraph"/>
        <w:spacing w:line="360" w:lineRule="auto"/>
      </w:pPr>
      <w:r>
        <w:t>In recent years</w:t>
      </w:r>
      <w:r w:rsidR="006C66DE">
        <w:t xml:space="preserve"> </w:t>
      </w:r>
      <w:r>
        <w:t xml:space="preserve">artificial intelligence (AI) has made great advances, making it an exciting opportunity for the development of more sophisticated prediction models. This </w:t>
      </w:r>
      <w:proofErr w:type="gramStart"/>
      <w:r>
        <w:t>opens up</w:t>
      </w:r>
      <w:proofErr w:type="gramEnd"/>
      <w:r>
        <w:t xml:space="preserve"> a wide field of possible future healthcare applications. Research on AI implementation for clinical use has become commonplace and has already been tried in some clinical contexts, such as aiding in the diagnosis of pathologies through analysis of radiological images (11)</w:t>
      </w:r>
      <w:r w:rsidR="006C66DE">
        <w:t>.</w:t>
      </w:r>
      <w:r>
        <w:t xml:space="preserve"> </w:t>
      </w:r>
      <w:r w:rsidR="006C66DE">
        <w:t xml:space="preserve">Other medical applications include </w:t>
      </w:r>
      <w:r>
        <w:t>epidemiological prediction of disease patterns, an example being during the COVID-19 pandemic (12).</w:t>
      </w:r>
    </w:p>
    <w:p w14:paraId="242A3261" w14:textId="18469ADD" w:rsidR="00E6739C" w:rsidRDefault="00E6739C" w:rsidP="00E6739C">
      <w:pPr>
        <w:pStyle w:val="BodyText"/>
        <w:spacing w:line="360" w:lineRule="auto"/>
      </w:pPr>
      <w:r>
        <w:lastRenderedPageBreak/>
        <w:t>With AI computing is used to mimic human intelligence,</w:t>
      </w:r>
      <w:r w:rsidR="006C66DE">
        <w:t xml:space="preserve"> which is</w:t>
      </w:r>
      <w:r>
        <w:t xml:space="preserve"> characterized by its ability to learn and reason. Through predictive modelling, AI can be used as a tool to problem solve. Computation has the advantage of </w:t>
      </w:r>
      <w:proofErr w:type="spellStart"/>
      <w:r>
        <w:t>analysing</w:t>
      </w:r>
      <w:proofErr w:type="spellEnd"/>
      <w:r>
        <w:t xml:space="preserve"> great quantities of data in a short time, giving it an edge (11). The primary way to achieve AI is through machine learning</w:t>
      </w:r>
      <w:r w:rsidR="00F675A6">
        <w:t>.</w:t>
      </w:r>
      <w:r>
        <w:t xml:space="preserve"> </w:t>
      </w:r>
      <w:r w:rsidR="00F675A6">
        <w:t>S</w:t>
      </w:r>
      <w:r>
        <w:t xml:space="preserve">tatistical modelling is applied to a computer system where it learns from previous data, and thus circumvents human programming. The approach with </w:t>
      </w:r>
      <w:r w:rsidR="002F75DE">
        <w:t>machine learning</w:t>
      </w:r>
      <w:r>
        <w:t xml:space="preserve"> has increasingly been utilized to </w:t>
      </w:r>
      <w:proofErr w:type="spellStart"/>
      <w:r>
        <w:t>analyse</w:t>
      </w:r>
      <w:proofErr w:type="spellEnd"/>
      <w:r>
        <w:t xml:space="preserve"> data and can be used to gain further information from data, such as making predictions of outcomes</w:t>
      </w:r>
      <w:r w:rsidR="008D7023">
        <w:t xml:space="preserve"> </w:t>
      </w:r>
      <w:r>
        <w:t xml:space="preserve">(13). The ability to improve modelling algorithms with the use of </w:t>
      </w:r>
      <w:r w:rsidR="00C04EA2">
        <w:t>machine learning</w:t>
      </w:r>
      <w:r>
        <w:t xml:space="preserve"> thus </w:t>
      </w:r>
      <w:proofErr w:type="gramStart"/>
      <w:r>
        <w:t>has the ability to</w:t>
      </w:r>
      <w:proofErr w:type="gramEnd"/>
      <w:r>
        <w:t xml:space="preserve"> improve said algorithms autonomously, which in turn opens the door for a wide array of applications in healthcare. One such application is to develop more accurate prediction models that can further quality improvement programs.</w:t>
      </w:r>
    </w:p>
    <w:p w14:paraId="01DB82D1" w14:textId="77777777" w:rsidR="00E6739C" w:rsidRPr="008D5921" w:rsidRDefault="00E6739C" w:rsidP="00E6739C">
      <w:pPr>
        <w:pStyle w:val="Heading3"/>
        <w:rPr>
          <w:b/>
          <w:bCs/>
          <w:i w:val="0"/>
          <w:iCs/>
          <w:sz w:val="28"/>
          <w:szCs w:val="28"/>
          <w:lang w:val="en-US"/>
        </w:rPr>
      </w:pPr>
      <w:bookmarkStart w:id="11" w:name="ai-in-trauma-care"/>
      <w:bookmarkEnd w:id="10"/>
      <w:r w:rsidRPr="008D5921">
        <w:rPr>
          <w:b/>
          <w:bCs/>
          <w:i w:val="0"/>
          <w:iCs/>
          <w:sz w:val="28"/>
          <w:szCs w:val="28"/>
          <w:lang w:val="en-US"/>
        </w:rPr>
        <w:t>AI in trauma care</w:t>
      </w:r>
    </w:p>
    <w:p w14:paraId="5D363BA7" w14:textId="2252A0DF" w:rsidR="00E6739C" w:rsidRDefault="00E6739C" w:rsidP="00E6739C">
      <w:pPr>
        <w:pStyle w:val="FirstParagraph"/>
        <w:spacing w:line="360" w:lineRule="auto"/>
      </w:pPr>
      <w:r>
        <w:t>Following the general trend towards implementation of machine learning models within healthcare, there has been research into possible application within the wider field of trauma care. Previous methods to predict outcomes within trauma, such as Injury severity score (ISS) and Trauma and Injury severity score (TRISS) were developed using much smaller quantities of data than processing allows for these days</w:t>
      </w:r>
      <w:r w:rsidR="008D7023">
        <w:t xml:space="preserve"> </w:t>
      </w:r>
      <w:r>
        <w:t>(14)</w:t>
      </w:r>
      <w:r w:rsidR="00F675A6">
        <w:t>.</w:t>
      </w:r>
      <w:r>
        <w:t xml:space="preserve"> </w:t>
      </w:r>
      <w:r w:rsidR="00F675A6">
        <w:t xml:space="preserve">Due to this limitation some have </w:t>
      </w:r>
      <w:r>
        <w:t>call</w:t>
      </w:r>
      <w:r w:rsidR="00F675A6">
        <w:t xml:space="preserve">ed </w:t>
      </w:r>
      <w:r>
        <w:t xml:space="preserve">the accuracy of prediction </w:t>
      </w:r>
      <w:r w:rsidR="00F675A6">
        <w:t xml:space="preserve">for these scoring systems </w:t>
      </w:r>
      <w:r>
        <w:t>into question</w:t>
      </w:r>
      <w:r w:rsidR="008D7023">
        <w:t xml:space="preserve"> </w:t>
      </w:r>
      <w:r>
        <w:t xml:space="preserve">(15). There is an implicit heterogeneity </w:t>
      </w:r>
      <w:r w:rsidR="00F675A6">
        <w:t>in</w:t>
      </w:r>
      <w:r>
        <w:t xml:space="preserve"> trauma patients</w:t>
      </w:r>
      <w:r w:rsidR="00F675A6">
        <w:t>. This heterogeneity makes machine learning a good tool for analysis</w:t>
      </w:r>
      <w:r>
        <w:t xml:space="preserve"> </w:t>
      </w:r>
      <w:r w:rsidR="00F675A6">
        <w:t>as it</w:t>
      </w:r>
      <w:r>
        <w:t xml:space="preserve"> not only </w:t>
      </w:r>
      <w:proofErr w:type="gramStart"/>
      <w:r w:rsidR="00F675A6">
        <w:t xml:space="preserve">has </w:t>
      </w:r>
      <w:r>
        <w:t>the ability to</w:t>
      </w:r>
      <w:proofErr w:type="gramEnd"/>
      <w:r>
        <w:t xml:space="preserve"> make predictions based on a greater dataset, but also circumvents problems as it can handle unstructured and non-linear data and account for missing values</w:t>
      </w:r>
      <w:r w:rsidR="008D7023">
        <w:t xml:space="preserve"> </w:t>
      </w:r>
      <w:r>
        <w:t>(14)</w:t>
      </w:r>
      <w:r w:rsidR="008D7023">
        <w:t>.</w:t>
      </w:r>
    </w:p>
    <w:p w14:paraId="049B6A90" w14:textId="2F0394F2" w:rsidR="00E6739C" w:rsidRDefault="00E6739C" w:rsidP="00E6739C">
      <w:pPr>
        <w:pStyle w:val="BodyText"/>
        <w:spacing w:line="360" w:lineRule="auto"/>
      </w:pPr>
      <w:r>
        <w:t xml:space="preserve">Previous studies have found that delay of treatment along with errors in judgement are the leading causes of mortality in level 1 trauma </w:t>
      </w:r>
      <w:r w:rsidR="008D7023">
        <w:t>centers</w:t>
      </w:r>
      <w:r w:rsidR="00645987">
        <w:t xml:space="preserve"> </w:t>
      </w:r>
      <w:r>
        <w:t>(16,17)</w:t>
      </w:r>
      <w:r w:rsidR="00645987">
        <w:t>.</w:t>
      </w:r>
      <w:r>
        <w:t xml:space="preserve"> Machine learning has been found to outperform clinical tools for prediction of mortality</w:t>
      </w:r>
      <w:r w:rsidR="00FD2AE5">
        <w:t xml:space="preserve"> </w:t>
      </w:r>
      <w:r>
        <w:t>(18)</w:t>
      </w:r>
      <w:r w:rsidR="00FD2AE5">
        <w:t>.</w:t>
      </w:r>
      <w:r>
        <w:t xml:space="preserve"> Research on morbidity in trauma patients has been less conclusive, and fewer studies have been done on the topic, with most focusing on mortality</w:t>
      </w:r>
      <w:r w:rsidR="00FD2AE5">
        <w:t xml:space="preserve"> </w:t>
      </w:r>
      <w:r>
        <w:t>(14)</w:t>
      </w:r>
      <w:r w:rsidR="00FD2AE5">
        <w:t>.</w:t>
      </w:r>
    </w:p>
    <w:p w14:paraId="7541A96F" w14:textId="3BB204A6" w:rsidR="00600795" w:rsidRDefault="00E6739C" w:rsidP="00E6739C">
      <w:pPr>
        <w:pStyle w:val="BodyText"/>
        <w:spacing w:line="360" w:lineRule="auto"/>
      </w:pPr>
      <w:r>
        <w:t xml:space="preserve">To enhance the precision of the selection process for mortality and morbidity conferences, there have been efforts to introduce trauma mortality prediction models. Nevertheless, the performance of these models has been unsatisfactory, being poor predictors for OFI (9,19). This is likely because these models were originally developed with a focus on predicting mortality rather than morbidity or instances of care failures within the realm of trauma care. </w:t>
      </w:r>
      <w:r>
        <w:lastRenderedPageBreak/>
        <w:t xml:space="preserve">Machine learning-based prediction models have been found to outperform conventional methods to predict opportunities for improvement, and the learner </w:t>
      </w:r>
      <w:proofErr w:type="spellStart"/>
      <w:r>
        <w:t>XGBoost</w:t>
      </w:r>
      <w:proofErr w:type="spellEnd"/>
      <w:r>
        <w:t xml:space="preserve"> showed </w:t>
      </w:r>
      <w:proofErr w:type="gramStart"/>
      <w:r>
        <w:t>particular promise</w:t>
      </w:r>
      <w:proofErr w:type="gramEnd"/>
      <w:r>
        <w:t xml:space="preserve"> (20).</w:t>
      </w:r>
      <w:r w:rsidR="00600795">
        <w:t xml:space="preserve"> </w:t>
      </w:r>
    </w:p>
    <w:p w14:paraId="7E34BEC4" w14:textId="77777777" w:rsidR="00E6739C" w:rsidRPr="008D5921" w:rsidRDefault="00E6739C" w:rsidP="00E6739C">
      <w:pPr>
        <w:pStyle w:val="Heading3"/>
        <w:rPr>
          <w:b/>
          <w:bCs/>
          <w:i w:val="0"/>
          <w:iCs/>
          <w:sz w:val="28"/>
          <w:szCs w:val="28"/>
          <w:lang w:val="en-US"/>
        </w:rPr>
      </w:pPr>
      <w:bookmarkStart w:id="12" w:name="trauma-care-in-different-patient-cohorts"/>
      <w:bookmarkEnd w:id="11"/>
      <w:r w:rsidRPr="008D5921">
        <w:rPr>
          <w:b/>
          <w:bCs/>
          <w:i w:val="0"/>
          <w:iCs/>
          <w:sz w:val="28"/>
          <w:szCs w:val="28"/>
          <w:lang w:val="en-US"/>
        </w:rPr>
        <w:t>Trauma care in different patient cohorts</w:t>
      </w:r>
    </w:p>
    <w:p w14:paraId="43E06B6E" w14:textId="77777777" w:rsidR="001457F8" w:rsidRDefault="001457F8" w:rsidP="001457F8">
      <w:pPr>
        <w:pStyle w:val="FirstParagraph"/>
        <w:spacing w:line="360" w:lineRule="auto"/>
      </w:pPr>
      <w:bookmarkStart w:id="13" w:name="aim"/>
      <w:bookmarkEnd w:id="7"/>
      <w:bookmarkEnd w:id="12"/>
      <w:r>
        <w:t>Trauma is a wide field with a heterogeneous patient population as well as encompassing an array of different injuries and responding mechanisms of the body to preserve homoeostasis (21). Trauma cases can be divided into cohorts in different ways, depending on mechanism of injury, damage to the nervous system or response of the body. Not only does the presentation of these patients wary, but management differs both due to severity of injury, as well as type of injury (22). Thus, clinical judgement is an important component in treatment. As previous studies have not only found that judgement errors are common in OFI, but that the time frame between arrival at the emergency room and diagnostic tests such as CT or corrective procedures like surgery is longer in more critically ill patients (23), the importance to not discriminate against a cohort in a machine learning model is vital in finding OFI for quality improvement across the board. If models are to be implemented in the clinical context in the future, it is important to establish that they perform well across different trauma cohorts.</w:t>
      </w:r>
    </w:p>
    <w:p w14:paraId="0EB1684A" w14:textId="77777777" w:rsidR="00E6739C" w:rsidRPr="00E6739C" w:rsidRDefault="00E6739C" w:rsidP="00E6739C">
      <w:pPr>
        <w:pStyle w:val="Heading1"/>
        <w:rPr>
          <w:lang w:val="en-US"/>
        </w:rPr>
      </w:pPr>
      <w:commentRangeStart w:id="14"/>
      <w:r w:rsidRPr="00E6739C">
        <w:rPr>
          <w:lang w:val="en-US"/>
        </w:rPr>
        <w:t>Aim</w:t>
      </w:r>
      <w:commentRangeEnd w:id="14"/>
      <w:r w:rsidR="009F33DA">
        <w:rPr>
          <w:rStyle w:val="CommentReference"/>
          <w:rFonts w:eastAsiaTheme="minorHAnsi" w:cs="Times New Roman"/>
          <w:b w:val="0"/>
          <w:bCs w:val="0"/>
        </w:rPr>
        <w:commentReference w:id="14"/>
      </w:r>
    </w:p>
    <w:p w14:paraId="46FAA7DD" w14:textId="77777777" w:rsidR="00E6739C" w:rsidRDefault="00E6739C" w:rsidP="00E6739C">
      <w:pPr>
        <w:pStyle w:val="FirstParagraph"/>
        <w:spacing w:line="360" w:lineRule="auto"/>
      </w:pPr>
      <w:r>
        <w:t>To assess the difference in performance of a machine learning based prediction model for opportunities for improvement in trauma care across different clinical trauma cohorts.</w:t>
      </w:r>
    </w:p>
    <w:p w14:paraId="2F8AE411" w14:textId="7E5C26E8" w:rsidR="00DE6AA6" w:rsidRPr="00DE6AA6" w:rsidRDefault="00E6739C" w:rsidP="00DE6AA6">
      <w:pPr>
        <w:pStyle w:val="Heading1"/>
        <w:rPr>
          <w:lang w:val="en-US"/>
        </w:rPr>
      </w:pPr>
      <w:bookmarkStart w:id="15" w:name="methods"/>
      <w:bookmarkEnd w:id="13"/>
      <w:r w:rsidRPr="00E6739C">
        <w:rPr>
          <w:lang w:val="en-US"/>
        </w:rPr>
        <w:t>Methods</w:t>
      </w:r>
      <w:bookmarkStart w:id="16" w:name="source-of-data"/>
    </w:p>
    <w:p w14:paraId="2E3419BB" w14:textId="28827338" w:rsidR="00E6739C" w:rsidRPr="008D5921" w:rsidRDefault="00E6739C" w:rsidP="00E6739C">
      <w:pPr>
        <w:pStyle w:val="Heading3"/>
        <w:rPr>
          <w:b/>
          <w:bCs/>
          <w:i w:val="0"/>
          <w:iCs/>
          <w:sz w:val="28"/>
          <w:szCs w:val="28"/>
          <w:lang w:val="en-US"/>
        </w:rPr>
      </w:pPr>
      <w:r w:rsidRPr="008D5921">
        <w:rPr>
          <w:b/>
          <w:bCs/>
          <w:i w:val="0"/>
          <w:iCs/>
          <w:sz w:val="28"/>
          <w:szCs w:val="28"/>
          <w:lang w:val="en-US"/>
        </w:rPr>
        <w:t>Source of data</w:t>
      </w:r>
    </w:p>
    <w:p w14:paraId="1FCBE198" w14:textId="43AA1ED5" w:rsidR="00E6739C" w:rsidRDefault="00E6739C" w:rsidP="00E6739C">
      <w:pPr>
        <w:pStyle w:val="FirstParagraph"/>
        <w:spacing w:line="360" w:lineRule="auto"/>
      </w:pPr>
      <w:r>
        <w:t xml:space="preserve">We conducted a registry-based study, encompassing all trauma patients enlisted in both the Karolinska University Hospital trauma registry and the trauma care quality database spanning from 2012 to 2022. The trauma registry encompasses approximately 12,000 patients treated from 2012 to 2022. The trauma care quality database in turn is a subset of the trauma registry, including about </w:t>
      </w:r>
      <w:r w:rsidR="0068232B" w:rsidRPr="00F74F55">
        <w:rPr>
          <w:sz w:val="22"/>
          <w:szCs w:val="22"/>
        </w:rPr>
        <w:t>830</w:t>
      </w:r>
      <w:r w:rsidR="00767B27">
        <w:rPr>
          <w:sz w:val="22"/>
          <w:szCs w:val="22"/>
        </w:rPr>
        <w:t>0</w:t>
      </w:r>
      <w:r>
        <w:t xml:space="preserve"> patients selected for review in the years 2013-2022.</w:t>
      </w:r>
    </w:p>
    <w:p w14:paraId="6B9A42B5" w14:textId="77777777" w:rsidR="00E6739C" w:rsidRPr="008D5921" w:rsidRDefault="00E6739C" w:rsidP="00E6739C">
      <w:pPr>
        <w:pStyle w:val="Heading3"/>
        <w:rPr>
          <w:b/>
          <w:bCs/>
          <w:i w:val="0"/>
          <w:iCs/>
          <w:sz w:val="28"/>
          <w:szCs w:val="28"/>
          <w:lang w:val="en-US"/>
        </w:rPr>
      </w:pPr>
      <w:bookmarkStart w:id="17" w:name="participants"/>
      <w:bookmarkEnd w:id="16"/>
      <w:r w:rsidRPr="008D5921">
        <w:rPr>
          <w:b/>
          <w:bCs/>
          <w:i w:val="0"/>
          <w:iCs/>
          <w:sz w:val="28"/>
          <w:szCs w:val="28"/>
          <w:lang w:val="en-US"/>
        </w:rPr>
        <w:t>Participants</w:t>
      </w:r>
    </w:p>
    <w:p w14:paraId="17FE0654" w14:textId="79F9436E" w:rsidR="00E6739C" w:rsidRDefault="00E6739C" w:rsidP="00E6739C">
      <w:pPr>
        <w:pStyle w:val="FirstParagraph"/>
        <w:spacing w:line="360" w:lineRule="auto"/>
      </w:pPr>
      <w:r>
        <w:t xml:space="preserve">The Karolinska University Hospital in Solna is equivalent to a level 1 trauma </w:t>
      </w:r>
      <w:r w:rsidR="00AB7F44">
        <w:t>center</w:t>
      </w:r>
      <w:r>
        <w:t xml:space="preserve"> and manages approximately 1,500 acute trauma patients each year (9,</w:t>
      </w:r>
      <w:ins w:id="18" w:author="Martin Gerdin Wärnberg" w:date="2024-01-08T15:34:00Z">
        <w:r w:rsidR="009F33DA">
          <w:t xml:space="preserve"> </w:t>
        </w:r>
      </w:ins>
      <w:r>
        <w:t xml:space="preserve">24). The trauma registry </w:t>
      </w:r>
      <w:r>
        <w:lastRenderedPageBreak/>
        <w:t>comprises all patients admitted to the hospital with trauma team activation, irrespective of their Injury Severity Score (ISS), as well as patients with an ISS exceeding 9. Included in the registry is data on vital signs, injuries, interventions, times, and patient demographics.</w:t>
      </w:r>
    </w:p>
    <w:p w14:paraId="07457FA3" w14:textId="77777777" w:rsidR="00E6739C" w:rsidRDefault="00E6739C" w:rsidP="00E6739C">
      <w:pPr>
        <w:pStyle w:val="BodyText"/>
        <w:spacing w:line="360" w:lineRule="auto"/>
      </w:pPr>
      <w:r>
        <w:t xml:space="preserve">All patients reviewed for possible OFI between the years 2013 and 2022 are included in the study, </w:t>
      </w:r>
      <w:proofErr w:type="gramStart"/>
      <w:r>
        <w:t>with the exception of</w:t>
      </w:r>
      <w:proofErr w:type="gramEnd"/>
      <w:r>
        <w:t xml:space="preserve"> patients under the age of 15 due to differing clinical pathways in this subgroup.</w:t>
      </w:r>
    </w:p>
    <w:p w14:paraId="103E4FC2" w14:textId="77777777" w:rsidR="00E6739C" w:rsidRPr="008D5921" w:rsidRDefault="00E6739C" w:rsidP="00E6739C">
      <w:pPr>
        <w:pStyle w:val="Heading3"/>
        <w:rPr>
          <w:b/>
          <w:bCs/>
          <w:i w:val="0"/>
          <w:iCs/>
          <w:sz w:val="28"/>
          <w:szCs w:val="28"/>
          <w:lang w:val="en-US"/>
        </w:rPr>
      </w:pPr>
      <w:bookmarkStart w:id="19" w:name="outcome"/>
      <w:bookmarkEnd w:id="17"/>
      <w:r w:rsidRPr="008D5921">
        <w:rPr>
          <w:b/>
          <w:bCs/>
          <w:i w:val="0"/>
          <w:iCs/>
          <w:sz w:val="28"/>
          <w:szCs w:val="28"/>
          <w:lang w:val="en-US"/>
        </w:rPr>
        <w:t>Outcome</w:t>
      </w:r>
    </w:p>
    <w:p w14:paraId="5537D20F" w14:textId="77777777" w:rsidR="00BD4A4D" w:rsidRDefault="00E6739C" w:rsidP="00E6739C">
      <w:pPr>
        <w:pStyle w:val="FirstParagraph"/>
        <w:spacing w:line="360" w:lineRule="auto"/>
      </w:pPr>
      <w:r>
        <w:t xml:space="preserve">The outcome in our study is OFI, as previously defined by </w:t>
      </w:r>
      <w:proofErr w:type="spellStart"/>
      <w:r>
        <w:t>Albaaj</w:t>
      </w:r>
      <w:proofErr w:type="spellEnd"/>
      <w:r>
        <w:t xml:space="preserve"> et. al:</w:t>
      </w:r>
    </w:p>
    <w:p w14:paraId="41867A27" w14:textId="6AC879A9" w:rsidR="00E6739C" w:rsidRPr="00773CE0" w:rsidRDefault="00E6739C" w:rsidP="00875DE8">
      <w:pPr>
        <w:pStyle w:val="FirstParagraph"/>
        <w:spacing w:line="360" w:lineRule="auto"/>
        <w:ind w:left="720"/>
        <w:rPr>
          <w:i/>
          <w:iCs/>
        </w:rPr>
      </w:pPr>
      <w:r>
        <w:t xml:space="preserve"> </w:t>
      </w:r>
      <w:r w:rsidRPr="00773CE0">
        <w:rPr>
          <w:i/>
          <w:iCs/>
        </w:rPr>
        <w:t xml:space="preserve">“The outcome was the presence of OFI, as decided by the morbidity and mortality conference. An OFI is any failure of care including, but not limited to, any potentially preventable or preventable death, delay in treatment, clinical judgment error, missed diagnosis and technical error as decided by the mortality and morbidity conference. The study outcome is binary with the </w:t>
      </w:r>
      <w:proofErr w:type="gramStart"/>
      <w:r w:rsidRPr="00773CE0">
        <w:rPr>
          <w:i/>
          <w:iCs/>
        </w:rPr>
        <w:t>levels</w:t>
      </w:r>
      <w:r w:rsidR="00A73FC3" w:rsidRPr="00773CE0">
        <w:rPr>
          <w:i/>
          <w:iCs/>
        </w:rPr>
        <w:t xml:space="preserve"> </w:t>
      </w:r>
      <w:r w:rsidRPr="00773CE0">
        <w:rPr>
          <w:i/>
          <w:iCs/>
        </w:rPr>
        <w:t>”Yes</w:t>
      </w:r>
      <w:proofErr w:type="gramEnd"/>
      <w:r w:rsidRPr="00773CE0">
        <w:rPr>
          <w:i/>
          <w:iCs/>
        </w:rPr>
        <w:t xml:space="preserve"> - At least one OFI identified” and “No - No OFI identified”.”(23)</w:t>
      </w:r>
    </w:p>
    <w:p w14:paraId="5F08F83E" w14:textId="5D4BD257" w:rsidR="00E6739C" w:rsidRDefault="00E6739C" w:rsidP="00E6739C">
      <w:pPr>
        <w:pStyle w:val="BodyText"/>
        <w:spacing w:line="360" w:lineRule="auto"/>
      </w:pPr>
      <w:r>
        <w:t xml:space="preserve">An OFI is a consensus decision made during a conference and includes proposals for corrective actions. OFI are identified through meetings of the multidisciplinary review board during mortality and morbidity conferences. These in turn are recorded in the trauma care quality database. The trauma care quality database also includes data relevant to mortality and morbidity conferences, such as audit filters. The mortality and morbidity conferences at Karolinska University Hospital involve professionals from various </w:t>
      </w:r>
      <w:r w:rsidR="00684453">
        <w:t>specialties</w:t>
      </w:r>
      <w:r>
        <w:t xml:space="preserve"> within trauma care, including surgery, neurosurgery, </w:t>
      </w:r>
      <w:proofErr w:type="spellStart"/>
      <w:r>
        <w:t>orthopaedics</w:t>
      </w:r>
      <w:proofErr w:type="spellEnd"/>
      <w:r>
        <w:t xml:space="preserve">, </w:t>
      </w:r>
      <w:proofErr w:type="spellStart"/>
      <w:r>
        <w:t>anaesthesia</w:t>
      </w:r>
      <w:proofErr w:type="spellEnd"/>
      <w:r>
        <w:t>, intensive care, nursing, and radiology. Cases considered for a conference go through multiple rounds of review. Mortality leads to direct inclusion.</w:t>
      </w:r>
    </w:p>
    <w:p w14:paraId="762846B3" w14:textId="77777777" w:rsidR="00E6739C" w:rsidRDefault="00E6739C" w:rsidP="00E6739C">
      <w:pPr>
        <w:pStyle w:val="BodyText"/>
        <w:spacing w:line="360" w:lineRule="auto"/>
      </w:pPr>
      <w:r>
        <w:t>Between 2013 and 2017, non-fatal poor outcomes were identified through reviews conducted by a specialized trauma nurse to identify potential OFI. Starting in 2017, the process was formalized, involving an initial review by a specialized trauma nurse along with the application of audit filters. All cases that were flagged either during the initial nurse review or by the audit filters underwent a secondary review conducted by two specialized nurses. If the second review identified potential areas for improvement (OFI), the case was marked for discussion in a multidisciplinary conference.</w:t>
      </w:r>
    </w:p>
    <w:p w14:paraId="5B260C92" w14:textId="77777777" w:rsidR="00C86346" w:rsidRDefault="00C86346" w:rsidP="00E6739C">
      <w:pPr>
        <w:pStyle w:val="Heading3"/>
        <w:rPr>
          <w:b/>
          <w:bCs/>
          <w:i w:val="0"/>
          <w:iCs/>
          <w:sz w:val="28"/>
          <w:szCs w:val="28"/>
          <w:lang w:val="en-US"/>
        </w:rPr>
      </w:pPr>
      <w:bookmarkStart w:id="20" w:name="predictors"/>
      <w:bookmarkEnd w:id="19"/>
    </w:p>
    <w:p w14:paraId="1C54AFCF" w14:textId="64F6624D" w:rsidR="00E6739C" w:rsidRPr="008D5921" w:rsidRDefault="00E6739C" w:rsidP="00E6739C">
      <w:pPr>
        <w:pStyle w:val="Heading3"/>
        <w:rPr>
          <w:b/>
          <w:bCs/>
          <w:i w:val="0"/>
          <w:iCs/>
          <w:sz w:val="28"/>
          <w:szCs w:val="28"/>
          <w:lang w:val="en-US"/>
        </w:rPr>
      </w:pPr>
      <w:r w:rsidRPr="008D5921">
        <w:rPr>
          <w:b/>
          <w:bCs/>
          <w:i w:val="0"/>
          <w:iCs/>
          <w:sz w:val="28"/>
          <w:szCs w:val="28"/>
          <w:lang w:val="en-US"/>
        </w:rPr>
        <w:t>Predictors</w:t>
      </w:r>
    </w:p>
    <w:p w14:paraId="77E94D66" w14:textId="43C9B389" w:rsidR="00E6739C" w:rsidRDefault="00BB3275" w:rsidP="00E6739C">
      <w:pPr>
        <w:pStyle w:val="FirstParagraph"/>
        <w:spacing w:line="360" w:lineRule="auto"/>
      </w:pPr>
      <w:r>
        <w:t xml:space="preserve">The trauma registry follows the revised </w:t>
      </w:r>
      <w:proofErr w:type="spellStart"/>
      <w:r>
        <w:t>Utstein</w:t>
      </w:r>
      <w:proofErr w:type="spellEnd"/>
      <w:r>
        <w:t xml:space="preserve"> template</w:t>
      </w:r>
      <w:r w:rsidR="00A04328">
        <w:t xml:space="preserve"> (Uniform Reporting of Data following Major Trauma)</w:t>
      </w:r>
      <w:r>
        <w:t xml:space="preserve">. </w:t>
      </w:r>
      <w:r w:rsidR="00E6739C">
        <w:t>All variables from the trauma registry</w:t>
      </w:r>
      <w:r>
        <w:t xml:space="preserve"> </w:t>
      </w:r>
      <w:r w:rsidR="00E6739C">
        <w:t>are considered potential predictors in our analysis. The model</w:t>
      </w:r>
      <w:r>
        <w:t xml:space="preserve"> </w:t>
      </w:r>
      <w:r w:rsidR="00E6739C">
        <w:t>ha</w:t>
      </w:r>
      <w:r>
        <w:t>s</w:t>
      </w:r>
      <w:r w:rsidR="00E6739C">
        <w:t xml:space="preserve"> been developed and trained on the data set </w:t>
      </w:r>
      <w:proofErr w:type="gramStart"/>
      <w:r w:rsidR="00E6739C">
        <w:t>previous to</w:t>
      </w:r>
      <w:proofErr w:type="gramEnd"/>
      <w:r w:rsidR="00E6739C">
        <w:t xml:space="preserve"> this study (20). Eight models were included in the original study, all being developed using the </w:t>
      </w:r>
      <w:proofErr w:type="spellStart"/>
      <w:r w:rsidR="00E6739C">
        <w:t>Tidymodels</w:t>
      </w:r>
      <w:proofErr w:type="spellEnd"/>
      <w:r w:rsidR="00E6739C">
        <w:t xml:space="preserve"> framework (25). These include logistic regression (LR), random forest (RF), decision tree (DT), support vector machine with a radial basis kernel (SVM), </w:t>
      </w:r>
      <w:proofErr w:type="spellStart"/>
      <w:r w:rsidR="00E6739C">
        <w:t>XGBoost</w:t>
      </w:r>
      <w:proofErr w:type="spellEnd"/>
      <w:r w:rsidR="00E6739C">
        <w:t xml:space="preserve">, </w:t>
      </w:r>
      <w:proofErr w:type="spellStart"/>
      <w:r w:rsidR="00E6739C">
        <w:t>LightGBM</w:t>
      </w:r>
      <w:proofErr w:type="spellEnd"/>
      <w:r w:rsidR="00E6739C">
        <w:t xml:space="preserve">, </w:t>
      </w:r>
      <w:proofErr w:type="spellStart"/>
      <w:r w:rsidR="00E6739C">
        <w:t>CatBoost</w:t>
      </w:r>
      <w:proofErr w:type="spellEnd"/>
      <w:r w:rsidR="00E6739C">
        <w:t xml:space="preserve">, and k-nearest neighbor (k-NN). In this study, we focused on the model developed using </w:t>
      </w:r>
      <w:proofErr w:type="spellStart"/>
      <w:r w:rsidR="00E6739C">
        <w:t>XGBoost</w:t>
      </w:r>
      <w:proofErr w:type="spellEnd"/>
      <w:r w:rsidR="00E6739C">
        <w:t>, as this model performed the best in the original paper.</w:t>
      </w:r>
    </w:p>
    <w:p w14:paraId="4C4B318C" w14:textId="5FDE5EA7" w:rsidR="00E6739C" w:rsidRDefault="00E6739C" w:rsidP="00E6739C">
      <w:pPr>
        <w:pStyle w:val="BodyText"/>
        <w:spacing w:line="360" w:lineRule="auto"/>
      </w:pPr>
      <w:r>
        <w:t xml:space="preserve">Our </w:t>
      </w:r>
      <w:del w:id="21" w:author="Martin Gerdin Wärnberg" w:date="2024-01-08T15:36:00Z">
        <w:r w:rsidDel="009F33DA">
          <w:delText xml:space="preserve">variables </w:delText>
        </w:r>
      </w:del>
      <w:ins w:id="22" w:author="Martin Gerdin Wärnberg" w:date="2024-01-08T15:36:00Z">
        <w:r w:rsidR="009F33DA">
          <w:t xml:space="preserve">predictors </w:t>
        </w:r>
      </w:ins>
      <w:r>
        <w:t>include information spanning the pre-hospital, initial care, and subsequent in-hospital phases</w:t>
      </w:r>
      <w:r w:rsidR="00BB3275">
        <w:t xml:space="preserve">. This </w:t>
      </w:r>
      <w:r>
        <w:t>include</w:t>
      </w:r>
      <w:r w:rsidR="00BB3275">
        <w:t>s</w:t>
      </w:r>
      <w:r>
        <w:t xml:space="preserve"> initial</w:t>
      </w:r>
      <w:r w:rsidR="00BB3275">
        <w:t xml:space="preserve"> GCS, blood pressure, respiratory rate, type of injury, mechanism of injury, pre-injury ASA, abbreviated injury scale, pre-hospital cardiac arrest, the blood markers arterial base excess and pk-INR, duration of care, number of days on ventilator, and discharge destination as well as GCS at discharge. Age, gender and survival status are also included variables. </w:t>
      </w:r>
      <w:r>
        <w:t>This array of predictors comprises both continuous and categorical variables, ultimately resulting in the final models utilizing a total of 17 predictors.</w:t>
      </w:r>
    </w:p>
    <w:p w14:paraId="7BB8AC7C" w14:textId="77777777" w:rsidR="00E6739C" w:rsidRPr="008D5921" w:rsidRDefault="00E6739C" w:rsidP="00E6739C">
      <w:pPr>
        <w:pStyle w:val="Heading3"/>
        <w:rPr>
          <w:b/>
          <w:bCs/>
          <w:i w:val="0"/>
          <w:iCs/>
          <w:sz w:val="28"/>
          <w:szCs w:val="28"/>
          <w:lang w:val="en-US"/>
        </w:rPr>
      </w:pPr>
      <w:bookmarkStart w:id="23" w:name="sample-size"/>
      <w:bookmarkEnd w:id="20"/>
      <w:r w:rsidRPr="008D5921">
        <w:rPr>
          <w:b/>
          <w:bCs/>
          <w:i w:val="0"/>
          <w:iCs/>
          <w:sz w:val="28"/>
          <w:szCs w:val="28"/>
          <w:lang w:val="en-US"/>
        </w:rPr>
        <w:t>Sample size</w:t>
      </w:r>
    </w:p>
    <w:p w14:paraId="76BE0F13" w14:textId="77777777" w:rsidR="00E6739C" w:rsidRDefault="00E6739C" w:rsidP="00E6739C">
      <w:pPr>
        <w:pStyle w:val="FirstParagraph"/>
        <w:spacing w:line="360" w:lineRule="auto"/>
      </w:pPr>
      <w:r>
        <w:t>All available data was used, with a sample size of 8309 patients. This is due to previously developed prediction models being based on all available data, as well as including all 17 predictors regardless of the learner used for the development of the model.</w:t>
      </w:r>
    </w:p>
    <w:p w14:paraId="786BFB13" w14:textId="77777777" w:rsidR="00EE6574" w:rsidRDefault="00EE6574" w:rsidP="00E6739C">
      <w:pPr>
        <w:pStyle w:val="Heading3"/>
        <w:rPr>
          <w:lang w:val="en-US"/>
        </w:rPr>
      </w:pPr>
      <w:bookmarkStart w:id="24" w:name="cohorts"/>
      <w:bookmarkEnd w:id="23"/>
    </w:p>
    <w:p w14:paraId="50F809D2" w14:textId="77777777" w:rsidR="00EE6574" w:rsidRDefault="00EE6574" w:rsidP="00E6739C">
      <w:pPr>
        <w:pStyle w:val="Heading3"/>
        <w:rPr>
          <w:lang w:val="en-US"/>
        </w:rPr>
      </w:pPr>
    </w:p>
    <w:p w14:paraId="77BB7326" w14:textId="77777777" w:rsidR="00EE6574" w:rsidRDefault="00EE6574" w:rsidP="00E6739C">
      <w:pPr>
        <w:pStyle w:val="Heading3"/>
        <w:rPr>
          <w:lang w:val="en-US"/>
        </w:rPr>
      </w:pPr>
    </w:p>
    <w:p w14:paraId="670DD94A" w14:textId="77777777" w:rsidR="00EE6574" w:rsidRDefault="00EE6574" w:rsidP="00E6739C">
      <w:pPr>
        <w:pStyle w:val="Heading3"/>
        <w:rPr>
          <w:lang w:val="en-US"/>
        </w:rPr>
      </w:pPr>
    </w:p>
    <w:p w14:paraId="0D3B3D1A" w14:textId="77777777" w:rsidR="00EE6574" w:rsidRDefault="00EE6574" w:rsidP="00E6739C">
      <w:pPr>
        <w:pStyle w:val="Heading3"/>
        <w:rPr>
          <w:lang w:val="en-US"/>
        </w:rPr>
      </w:pPr>
    </w:p>
    <w:p w14:paraId="0BC0307A" w14:textId="77777777" w:rsidR="00EE6574" w:rsidRDefault="00EE6574" w:rsidP="00E6739C">
      <w:pPr>
        <w:pStyle w:val="Heading3"/>
        <w:rPr>
          <w:lang w:val="en-US"/>
        </w:rPr>
      </w:pPr>
    </w:p>
    <w:p w14:paraId="7AC81101" w14:textId="77777777" w:rsidR="00EE6574" w:rsidRDefault="00EE6574" w:rsidP="00E6739C">
      <w:pPr>
        <w:pStyle w:val="Heading3"/>
        <w:rPr>
          <w:lang w:val="en-US"/>
        </w:rPr>
      </w:pPr>
    </w:p>
    <w:p w14:paraId="2C10405B" w14:textId="77777777" w:rsidR="00EE6574" w:rsidRDefault="00EE6574" w:rsidP="00E6739C">
      <w:pPr>
        <w:pStyle w:val="Heading3"/>
        <w:rPr>
          <w:lang w:val="en-US"/>
        </w:rPr>
      </w:pPr>
    </w:p>
    <w:p w14:paraId="39B73B0C" w14:textId="77777777" w:rsidR="00EE6574" w:rsidRDefault="00EE6574" w:rsidP="00E6739C">
      <w:pPr>
        <w:pStyle w:val="Heading3"/>
        <w:rPr>
          <w:lang w:val="en-US"/>
        </w:rPr>
      </w:pPr>
    </w:p>
    <w:p w14:paraId="377182F8" w14:textId="77777777" w:rsidR="00EE6574" w:rsidRDefault="00EE6574" w:rsidP="00E6739C">
      <w:pPr>
        <w:pStyle w:val="Heading3"/>
        <w:rPr>
          <w:lang w:val="en-US"/>
        </w:rPr>
      </w:pPr>
    </w:p>
    <w:p w14:paraId="745539AB" w14:textId="3AA63C2C" w:rsidR="00E6739C" w:rsidRPr="008D5921" w:rsidRDefault="00E6739C" w:rsidP="00E6739C">
      <w:pPr>
        <w:pStyle w:val="Heading3"/>
        <w:rPr>
          <w:b/>
          <w:bCs/>
          <w:i w:val="0"/>
          <w:iCs/>
          <w:sz w:val="28"/>
          <w:szCs w:val="28"/>
          <w:lang w:val="en-US"/>
        </w:rPr>
      </w:pPr>
      <w:r w:rsidRPr="008D5921">
        <w:rPr>
          <w:b/>
          <w:bCs/>
          <w:i w:val="0"/>
          <w:iCs/>
          <w:sz w:val="28"/>
          <w:szCs w:val="28"/>
          <w:lang w:val="en-US"/>
        </w:rPr>
        <w:lastRenderedPageBreak/>
        <w:t>Cohorts</w:t>
      </w:r>
    </w:p>
    <w:p w14:paraId="04925960" w14:textId="2C967390" w:rsidR="00E6739C" w:rsidRDefault="00E6739C" w:rsidP="00E6739C">
      <w:pPr>
        <w:pStyle w:val="FirstParagraph"/>
        <w:spacing w:line="360" w:lineRule="auto"/>
      </w:pPr>
      <w:r>
        <w:t xml:space="preserve">The </w:t>
      </w:r>
      <w:r w:rsidR="0025543A">
        <w:t xml:space="preserve">model’s </w:t>
      </w:r>
      <w:r>
        <w:t xml:space="preserve">performance </w:t>
      </w:r>
      <w:r w:rsidR="0025543A">
        <w:t>was</w:t>
      </w:r>
      <w:r>
        <w:t xml:space="preserve"> assessed in the </w:t>
      </w:r>
      <w:del w:id="25" w:author="Martin Gerdin Wärnberg" w:date="2024-01-08T15:36:00Z">
        <w:r w:rsidDel="009F33DA">
          <w:delText xml:space="preserve">following </w:delText>
        </w:r>
      </w:del>
      <w:r>
        <w:t>cohorts</w:t>
      </w:r>
      <w:ins w:id="26" w:author="Martin Gerdin Wärnberg" w:date="2024-01-08T15:36:00Z">
        <w:r w:rsidR="009F33DA">
          <w:t xml:space="preserve"> described in Table 1</w:t>
        </w:r>
      </w:ins>
      <w:r w:rsidR="0025543A">
        <w:t xml:space="preserve"> </w:t>
      </w:r>
      <w:r>
        <w:t>(22):</w:t>
      </w:r>
    </w:p>
    <w:tbl>
      <w:tblPr>
        <w:tblStyle w:val="TableGrid"/>
        <w:tblW w:w="0" w:type="auto"/>
        <w:tblLook w:val="04A0" w:firstRow="1" w:lastRow="0" w:firstColumn="1" w:lastColumn="0" w:noHBand="0" w:noVBand="1"/>
      </w:tblPr>
      <w:tblGrid>
        <w:gridCol w:w="8568"/>
      </w:tblGrid>
      <w:tr w:rsidR="00EE6574" w:rsidRPr="006426DB" w14:paraId="12764530" w14:textId="77777777" w:rsidTr="009D167C">
        <w:tc>
          <w:tcPr>
            <w:tcW w:w="8568" w:type="dxa"/>
          </w:tcPr>
          <w:p w14:paraId="54CC129E" w14:textId="77777777" w:rsidR="00EE6574" w:rsidRPr="007945BF" w:rsidRDefault="00EE6574" w:rsidP="009D167C">
            <w:pPr>
              <w:spacing w:after="200" w:line="360" w:lineRule="auto"/>
              <w:rPr>
                <w:rFonts w:cstheme="minorHAnsi"/>
                <w:sz w:val="22"/>
                <w:szCs w:val="22"/>
                <w:lang w:val="en-US"/>
              </w:rPr>
            </w:pPr>
            <w:r w:rsidRPr="007945BF">
              <w:rPr>
                <w:rFonts w:cstheme="minorHAnsi"/>
                <w:sz w:val="22"/>
                <w:szCs w:val="22"/>
                <w:lang w:val="en-US"/>
              </w:rPr>
              <w:t>Isolated severe TBI: Injury isolated to the area of the brain with AIS &gt; 2 and:</w:t>
            </w:r>
          </w:p>
          <w:p w14:paraId="33F32146" w14:textId="77777777" w:rsidR="00EE6574" w:rsidRPr="007945BF" w:rsidRDefault="00EE6574" w:rsidP="00EE6574">
            <w:pPr>
              <w:numPr>
                <w:ilvl w:val="1"/>
                <w:numId w:val="3"/>
              </w:numPr>
              <w:spacing w:after="200" w:line="360" w:lineRule="auto"/>
              <w:rPr>
                <w:rFonts w:cstheme="minorHAnsi"/>
                <w:sz w:val="22"/>
                <w:szCs w:val="22"/>
              </w:rPr>
            </w:pPr>
            <w:r w:rsidRPr="007945BF">
              <w:rPr>
                <w:rFonts w:cstheme="minorHAnsi"/>
                <w:sz w:val="22"/>
                <w:szCs w:val="22"/>
              </w:rPr>
              <w:t xml:space="preserve">pre-hospital GCS </w:t>
            </w:r>
            <w:proofErr w:type="spellStart"/>
            <w:r w:rsidRPr="007945BF">
              <w:rPr>
                <w:rFonts w:cstheme="minorHAnsi"/>
                <w:sz w:val="22"/>
                <w:szCs w:val="22"/>
              </w:rPr>
              <w:t>of</w:t>
            </w:r>
            <w:proofErr w:type="spellEnd"/>
            <w:r w:rsidRPr="007945BF">
              <w:rPr>
                <w:rFonts w:cstheme="minorHAnsi"/>
                <w:sz w:val="22"/>
                <w:szCs w:val="22"/>
              </w:rPr>
              <w:t xml:space="preserve"> </w:t>
            </w:r>
            <w:proofErr w:type="gramStart"/>
            <w:r w:rsidRPr="007945BF">
              <w:rPr>
                <w:rFonts w:cstheme="minorHAnsi"/>
                <w:sz w:val="22"/>
                <w:szCs w:val="22"/>
              </w:rPr>
              <w:t>&lt; 9</w:t>
            </w:r>
            <w:proofErr w:type="gramEnd"/>
          </w:p>
          <w:p w14:paraId="11504729" w14:textId="77777777" w:rsidR="00EE6574" w:rsidRPr="007945BF" w:rsidRDefault="00EE6574" w:rsidP="00EE6574">
            <w:pPr>
              <w:numPr>
                <w:ilvl w:val="1"/>
                <w:numId w:val="1"/>
              </w:numPr>
              <w:spacing w:after="200" w:line="360" w:lineRule="auto"/>
              <w:rPr>
                <w:rFonts w:cstheme="minorHAnsi"/>
                <w:sz w:val="22"/>
                <w:szCs w:val="22"/>
              </w:rPr>
            </w:pPr>
            <w:r w:rsidRPr="007945BF">
              <w:rPr>
                <w:rFonts w:cstheme="minorHAnsi"/>
                <w:sz w:val="22"/>
                <w:szCs w:val="22"/>
              </w:rPr>
              <w:t>or</w:t>
            </w:r>
          </w:p>
          <w:p w14:paraId="4FC6A35F" w14:textId="77777777" w:rsidR="00EE6574" w:rsidRPr="007945BF" w:rsidRDefault="00EE6574" w:rsidP="00EE6574">
            <w:pPr>
              <w:numPr>
                <w:ilvl w:val="1"/>
                <w:numId w:val="3"/>
              </w:numPr>
              <w:spacing w:after="200" w:line="360" w:lineRule="auto"/>
              <w:rPr>
                <w:rFonts w:cstheme="minorHAnsi"/>
                <w:sz w:val="22"/>
                <w:szCs w:val="22"/>
                <w:lang w:val="en-US"/>
              </w:rPr>
            </w:pPr>
            <w:r w:rsidRPr="007945BF">
              <w:rPr>
                <w:rFonts w:cstheme="minorHAnsi"/>
                <w:sz w:val="22"/>
                <w:szCs w:val="22"/>
                <w:lang w:val="en-US"/>
              </w:rPr>
              <w:t>Pre- or in-hospital intubation.</w:t>
            </w:r>
          </w:p>
        </w:tc>
      </w:tr>
      <w:tr w:rsidR="00EE6574" w:rsidRPr="006426DB" w14:paraId="6F512C85" w14:textId="77777777" w:rsidTr="009D167C">
        <w:tc>
          <w:tcPr>
            <w:tcW w:w="8568" w:type="dxa"/>
          </w:tcPr>
          <w:p w14:paraId="5E48F576" w14:textId="03BAC43A" w:rsidR="00EE6574" w:rsidRPr="007945BF" w:rsidRDefault="00EE6574" w:rsidP="009D167C">
            <w:pPr>
              <w:spacing w:after="200" w:line="360" w:lineRule="auto"/>
              <w:rPr>
                <w:rFonts w:cstheme="minorHAnsi"/>
                <w:sz w:val="22"/>
                <w:szCs w:val="22"/>
                <w:lang w:val="en-US"/>
              </w:rPr>
            </w:pPr>
            <w:r w:rsidRPr="007945BF">
              <w:rPr>
                <w:rFonts w:cstheme="minorHAnsi"/>
                <w:sz w:val="22"/>
                <w:szCs w:val="22"/>
                <w:lang w:val="en-US"/>
              </w:rPr>
              <w:t>Blunt multi-system trauma without TBI: Blunt trauma with AIS &gt; 2 and injuries in at least two of the following AIS body regions: head, face, neck, thorax, abdomen, spine, or upper and lower extremities and no injury to the brain with AIS &gt;</w:t>
            </w:r>
            <w:r w:rsidR="00D152F0">
              <w:rPr>
                <w:rFonts w:cstheme="minorHAnsi"/>
                <w:sz w:val="22"/>
                <w:szCs w:val="22"/>
                <w:lang w:val="en-US"/>
              </w:rPr>
              <w:t xml:space="preserve"> </w:t>
            </w:r>
            <w:r w:rsidRPr="007945BF">
              <w:rPr>
                <w:rFonts w:cstheme="minorHAnsi"/>
                <w:sz w:val="22"/>
                <w:szCs w:val="22"/>
                <w:lang w:val="en-US"/>
              </w:rPr>
              <w:t>2 and:</w:t>
            </w:r>
          </w:p>
          <w:p w14:paraId="2FFDA475" w14:textId="5494DD5B" w:rsidR="00EE6574" w:rsidRPr="007945BF" w:rsidRDefault="00EE6574" w:rsidP="00EE6574">
            <w:pPr>
              <w:numPr>
                <w:ilvl w:val="1"/>
                <w:numId w:val="4"/>
              </w:numPr>
              <w:spacing w:after="200" w:line="360" w:lineRule="auto"/>
              <w:rPr>
                <w:rFonts w:cstheme="minorHAnsi"/>
                <w:sz w:val="22"/>
                <w:szCs w:val="22"/>
              </w:rPr>
            </w:pPr>
            <w:r w:rsidRPr="007945BF">
              <w:rPr>
                <w:rFonts w:cstheme="minorHAnsi"/>
                <w:sz w:val="22"/>
                <w:szCs w:val="22"/>
              </w:rPr>
              <w:t xml:space="preserve">pre-hospital GCS </w:t>
            </w:r>
            <w:proofErr w:type="gramStart"/>
            <w:r w:rsidRPr="007945BF">
              <w:rPr>
                <w:rFonts w:cstheme="minorHAnsi"/>
                <w:sz w:val="22"/>
                <w:szCs w:val="22"/>
              </w:rPr>
              <w:t>&lt; 9</w:t>
            </w:r>
            <w:proofErr w:type="gramEnd"/>
          </w:p>
          <w:p w14:paraId="309AE842" w14:textId="77777777" w:rsidR="00EE6574" w:rsidRPr="007945BF" w:rsidRDefault="00EE6574" w:rsidP="00EE6574">
            <w:pPr>
              <w:numPr>
                <w:ilvl w:val="1"/>
                <w:numId w:val="1"/>
              </w:numPr>
              <w:spacing w:after="200" w:line="360" w:lineRule="auto"/>
              <w:rPr>
                <w:rFonts w:cstheme="minorHAnsi"/>
                <w:sz w:val="22"/>
                <w:szCs w:val="22"/>
              </w:rPr>
            </w:pPr>
            <w:r w:rsidRPr="007945BF">
              <w:rPr>
                <w:rFonts w:cstheme="minorHAnsi"/>
                <w:sz w:val="22"/>
                <w:szCs w:val="22"/>
              </w:rPr>
              <w:t>or</w:t>
            </w:r>
          </w:p>
          <w:p w14:paraId="41CCF7F4" w14:textId="77777777" w:rsidR="00EE6574" w:rsidRPr="007945BF" w:rsidRDefault="00EE6574" w:rsidP="009D167C">
            <w:pPr>
              <w:spacing w:after="200" w:line="360" w:lineRule="auto"/>
              <w:ind w:left="960"/>
              <w:rPr>
                <w:rFonts w:cstheme="minorHAnsi"/>
                <w:sz w:val="22"/>
                <w:szCs w:val="22"/>
                <w:lang w:val="en-US"/>
              </w:rPr>
            </w:pPr>
            <w:r w:rsidRPr="007945BF">
              <w:rPr>
                <w:rFonts w:cstheme="minorHAnsi"/>
                <w:sz w:val="22"/>
                <w:szCs w:val="22"/>
                <w:lang w:val="en-US"/>
              </w:rPr>
              <w:t xml:space="preserve"> b. </w:t>
            </w:r>
            <w:proofErr w:type="gramStart"/>
            <w:r w:rsidRPr="007945BF">
              <w:rPr>
                <w:rFonts w:cstheme="minorHAnsi"/>
                <w:sz w:val="22"/>
                <w:szCs w:val="22"/>
                <w:lang w:val="en-US"/>
              </w:rPr>
              <w:t>Pre- or</w:t>
            </w:r>
            <w:proofErr w:type="gramEnd"/>
            <w:r w:rsidRPr="007945BF">
              <w:rPr>
                <w:rFonts w:cstheme="minorHAnsi"/>
                <w:sz w:val="22"/>
                <w:szCs w:val="22"/>
                <w:lang w:val="en-US"/>
              </w:rPr>
              <w:t xml:space="preserve"> in-hospital intubation.</w:t>
            </w:r>
          </w:p>
        </w:tc>
      </w:tr>
      <w:tr w:rsidR="00EE6574" w:rsidRPr="006426DB" w14:paraId="2970FBFE" w14:textId="77777777" w:rsidTr="009D167C">
        <w:tc>
          <w:tcPr>
            <w:tcW w:w="8568" w:type="dxa"/>
          </w:tcPr>
          <w:p w14:paraId="1825E534" w14:textId="174B8486" w:rsidR="00EE6574" w:rsidRPr="007945BF" w:rsidRDefault="00EE6574" w:rsidP="009D167C">
            <w:pPr>
              <w:spacing w:after="200" w:line="360" w:lineRule="auto"/>
              <w:rPr>
                <w:rFonts w:cstheme="minorHAnsi"/>
                <w:sz w:val="22"/>
                <w:szCs w:val="22"/>
                <w:lang w:val="en-US"/>
              </w:rPr>
            </w:pPr>
            <w:r w:rsidRPr="007945BF">
              <w:rPr>
                <w:rFonts w:cstheme="minorHAnsi"/>
                <w:sz w:val="22"/>
                <w:szCs w:val="22"/>
                <w:lang w:val="en-US"/>
              </w:rPr>
              <w:t>Blunt multi-system trauma with TBI: Blunt trauma with AIS &gt; 2 and injuries in at least two of the following AIS body regions: head, face, neck, thorax, abdomen, spine, or upper and lower extremities and with injury to the brain with AIS &gt;</w:t>
            </w:r>
            <w:r w:rsidR="00D152F0">
              <w:rPr>
                <w:rFonts w:cstheme="minorHAnsi"/>
                <w:sz w:val="22"/>
                <w:szCs w:val="22"/>
                <w:lang w:val="en-US"/>
              </w:rPr>
              <w:t xml:space="preserve"> </w:t>
            </w:r>
            <w:r w:rsidRPr="007945BF">
              <w:rPr>
                <w:rFonts w:cstheme="minorHAnsi"/>
                <w:sz w:val="22"/>
                <w:szCs w:val="22"/>
                <w:lang w:val="en-US"/>
              </w:rPr>
              <w:t>2 and:</w:t>
            </w:r>
          </w:p>
          <w:p w14:paraId="00D6AB2D" w14:textId="01AE504E" w:rsidR="00EE6574" w:rsidRPr="007945BF" w:rsidRDefault="00EE6574" w:rsidP="00EE6574">
            <w:pPr>
              <w:numPr>
                <w:ilvl w:val="1"/>
                <w:numId w:val="5"/>
              </w:numPr>
              <w:spacing w:after="200" w:line="360" w:lineRule="auto"/>
              <w:rPr>
                <w:rFonts w:cstheme="minorHAnsi"/>
                <w:sz w:val="22"/>
                <w:szCs w:val="22"/>
              </w:rPr>
            </w:pPr>
            <w:r w:rsidRPr="007945BF">
              <w:rPr>
                <w:rFonts w:cstheme="minorHAnsi"/>
                <w:sz w:val="22"/>
                <w:szCs w:val="22"/>
              </w:rPr>
              <w:t xml:space="preserve">pre-hospital GCS </w:t>
            </w:r>
            <w:proofErr w:type="gramStart"/>
            <w:r w:rsidRPr="007945BF">
              <w:rPr>
                <w:rFonts w:cstheme="minorHAnsi"/>
                <w:sz w:val="22"/>
                <w:szCs w:val="22"/>
              </w:rPr>
              <w:t>&lt; 9</w:t>
            </w:r>
            <w:proofErr w:type="gramEnd"/>
          </w:p>
          <w:p w14:paraId="46718210" w14:textId="77777777" w:rsidR="00EE6574" w:rsidRPr="007945BF" w:rsidRDefault="00EE6574" w:rsidP="009D167C">
            <w:pPr>
              <w:spacing w:after="200" w:line="360" w:lineRule="auto"/>
              <w:ind w:left="1440"/>
              <w:rPr>
                <w:rFonts w:cstheme="minorHAnsi"/>
                <w:sz w:val="22"/>
                <w:szCs w:val="22"/>
              </w:rPr>
            </w:pPr>
            <w:r w:rsidRPr="007945BF">
              <w:rPr>
                <w:rFonts w:cstheme="minorHAnsi"/>
                <w:sz w:val="22"/>
                <w:szCs w:val="22"/>
              </w:rPr>
              <w:t>or</w:t>
            </w:r>
          </w:p>
          <w:p w14:paraId="4D28988B" w14:textId="77DCA81F" w:rsidR="00EE6574" w:rsidRPr="00041332" w:rsidRDefault="00EE6574" w:rsidP="009D167C">
            <w:pPr>
              <w:numPr>
                <w:ilvl w:val="1"/>
                <w:numId w:val="5"/>
              </w:numPr>
              <w:spacing w:after="200" w:line="360" w:lineRule="auto"/>
              <w:rPr>
                <w:rFonts w:cstheme="minorHAnsi"/>
                <w:sz w:val="22"/>
                <w:szCs w:val="22"/>
                <w:lang w:val="en-US"/>
              </w:rPr>
            </w:pPr>
            <w:r w:rsidRPr="00041332">
              <w:rPr>
                <w:rFonts w:cstheme="minorHAnsi"/>
                <w:sz w:val="22"/>
                <w:szCs w:val="22"/>
                <w:lang w:val="en-US"/>
              </w:rPr>
              <w:t>Pre- or in-hospital intubation</w:t>
            </w:r>
          </w:p>
        </w:tc>
      </w:tr>
      <w:tr w:rsidR="00EE6574" w:rsidRPr="006426DB" w14:paraId="3F2E6ECD" w14:textId="77777777" w:rsidTr="009D167C">
        <w:tc>
          <w:tcPr>
            <w:tcW w:w="8568" w:type="dxa"/>
          </w:tcPr>
          <w:p w14:paraId="6E7FFD89" w14:textId="5228992A" w:rsidR="00EE6574" w:rsidRPr="007945BF" w:rsidRDefault="00AC4CB9" w:rsidP="009D167C">
            <w:pPr>
              <w:spacing w:after="200" w:line="360" w:lineRule="auto"/>
              <w:rPr>
                <w:rFonts w:cstheme="minorHAnsi"/>
                <w:sz w:val="22"/>
                <w:szCs w:val="22"/>
                <w:lang w:val="en-US"/>
              </w:rPr>
            </w:pPr>
            <w:r w:rsidRPr="007945BF">
              <w:rPr>
                <w:rFonts w:cstheme="minorHAnsi"/>
                <w:sz w:val="22"/>
                <w:szCs w:val="22"/>
                <w:lang w:val="en-US"/>
              </w:rPr>
              <w:t>Severe penetrating: At least one AIS &gt; 3 injury in any of the following AIS body regions: neck, thorax, abdomen.</w:t>
            </w:r>
          </w:p>
        </w:tc>
      </w:tr>
      <w:tr w:rsidR="00AC4CB9" w:rsidRPr="006426DB" w14:paraId="1F73A5E0" w14:textId="77777777" w:rsidTr="009D167C">
        <w:tc>
          <w:tcPr>
            <w:tcW w:w="8568" w:type="dxa"/>
          </w:tcPr>
          <w:p w14:paraId="2B636703" w14:textId="4BFBAF08" w:rsidR="00AC4CB9" w:rsidRPr="007945BF" w:rsidRDefault="00AC4CB9" w:rsidP="009D167C">
            <w:pPr>
              <w:spacing w:line="360" w:lineRule="auto"/>
              <w:rPr>
                <w:rFonts w:cstheme="minorHAnsi"/>
                <w:sz w:val="22"/>
                <w:szCs w:val="22"/>
                <w:lang w:val="en-US"/>
              </w:rPr>
            </w:pPr>
            <w:proofErr w:type="gramStart"/>
            <w:r w:rsidRPr="007945BF">
              <w:rPr>
                <w:rFonts w:cstheme="minorHAnsi"/>
                <w:sz w:val="22"/>
                <w:szCs w:val="22"/>
                <w:lang w:val="en-US"/>
              </w:rPr>
              <w:t>Other</w:t>
            </w:r>
            <w:proofErr w:type="gramEnd"/>
            <w:r w:rsidRPr="007945BF">
              <w:rPr>
                <w:rFonts w:cstheme="minorHAnsi"/>
                <w:sz w:val="22"/>
                <w:szCs w:val="22"/>
                <w:lang w:val="en-US"/>
              </w:rPr>
              <w:t xml:space="preserve"> cohort: Patient does not fall into any of the above.</w:t>
            </w:r>
          </w:p>
        </w:tc>
      </w:tr>
    </w:tbl>
    <w:p w14:paraId="3A32BD2C" w14:textId="0B213AE4" w:rsidR="00EE6574" w:rsidRDefault="006B517F" w:rsidP="00E6739C">
      <w:pPr>
        <w:pStyle w:val="Heading3"/>
        <w:rPr>
          <w:lang w:val="en-US"/>
        </w:rPr>
      </w:pPr>
      <w:bookmarkStart w:id="27" w:name="statistical-analysis"/>
      <w:bookmarkEnd w:id="24"/>
      <w:commentRangeStart w:id="28"/>
      <w:r>
        <w:rPr>
          <w:lang w:val="en-US"/>
        </w:rPr>
        <w:t xml:space="preserve">Table </w:t>
      </w:r>
      <w:commentRangeEnd w:id="28"/>
      <w:r w:rsidR="009F33DA">
        <w:rPr>
          <w:rStyle w:val="CommentReference"/>
          <w:i w:val="0"/>
        </w:rPr>
        <w:commentReference w:id="28"/>
      </w:r>
      <w:r>
        <w:rPr>
          <w:lang w:val="en-US"/>
        </w:rPr>
        <w:t xml:space="preserve">1 </w:t>
      </w:r>
      <w:r w:rsidR="002112FF">
        <w:rPr>
          <w:lang w:val="en-US"/>
        </w:rPr>
        <w:t>– Overview of trauma cohorts</w:t>
      </w:r>
    </w:p>
    <w:p w14:paraId="799FE1A7" w14:textId="77777777" w:rsidR="002112FF" w:rsidRPr="002112FF" w:rsidRDefault="002112FF" w:rsidP="002112FF">
      <w:pPr>
        <w:rPr>
          <w:lang w:val="en-US"/>
        </w:rPr>
      </w:pPr>
    </w:p>
    <w:p w14:paraId="62E6792E" w14:textId="241BA8E2" w:rsidR="00E6739C" w:rsidRPr="008D5921" w:rsidRDefault="007945BF" w:rsidP="00E6739C">
      <w:pPr>
        <w:pStyle w:val="Heading3"/>
        <w:rPr>
          <w:b/>
          <w:bCs/>
          <w:i w:val="0"/>
          <w:iCs/>
          <w:sz w:val="28"/>
          <w:szCs w:val="28"/>
          <w:lang w:val="en-US"/>
        </w:rPr>
      </w:pPr>
      <w:r>
        <w:rPr>
          <w:b/>
          <w:bCs/>
          <w:i w:val="0"/>
          <w:iCs/>
          <w:sz w:val="28"/>
          <w:szCs w:val="28"/>
          <w:lang w:val="en-US"/>
        </w:rPr>
        <w:t>S</w:t>
      </w:r>
      <w:r w:rsidR="00E6739C" w:rsidRPr="008D5921">
        <w:rPr>
          <w:b/>
          <w:bCs/>
          <w:i w:val="0"/>
          <w:iCs/>
          <w:sz w:val="28"/>
          <w:szCs w:val="28"/>
          <w:lang w:val="en-US"/>
        </w:rPr>
        <w:t>tatistical analysis</w:t>
      </w:r>
    </w:p>
    <w:p w14:paraId="3EC3C11D" w14:textId="77777777" w:rsidR="00E6739C" w:rsidRDefault="00E6739C" w:rsidP="00E6739C">
      <w:pPr>
        <w:pStyle w:val="FirstParagraph"/>
        <w:spacing w:line="360" w:lineRule="auto"/>
      </w:pPr>
      <w:r>
        <w:t xml:space="preserve">All statistical analyses were conducted using R. To extract probabilities for each patient case in the dataset, a 10-fold cross-validation strategy was employed, during which predictions for the holdout fold were recorded for each data point. We assessed performance within </w:t>
      </w:r>
      <w:r>
        <w:lastRenderedPageBreak/>
        <w:t>predefined cohorts and compared it across the different cohorts in terms of discrimination. This comparison was based on the area under the receiver operating characteristic curve (AUC). To estimate the 95% confidence interval for AUC performance, we employed bootstrapping on the extracted probabilities, repeating the process 1000 times. Additionally, an Analysis of Variance (ANOVA) test was conducted to compare differences between cohorts. A significance level of 5% was employed.</w:t>
      </w:r>
    </w:p>
    <w:p w14:paraId="76D4427C" w14:textId="77777777" w:rsidR="00E6739C" w:rsidRPr="008D5921" w:rsidRDefault="00E6739C" w:rsidP="00E6739C">
      <w:pPr>
        <w:pStyle w:val="Heading3"/>
        <w:rPr>
          <w:b/>
          <w:bCs/>
          <w:i w:val="0"/>
          <w:iCs/>
          <w:sz w:val="28"/>
          <w:szCs w:val="28"/>
          <w:lang w:val="en-US"/>
        </w:rPr>
      </w:pPr>
      <w:bookmarkStart w:id="29" w:name="ethical-considerations"/>
      <w:bookmarkEnd w:id="27"/>
      <w:r w:rsidRPr="008D5921">
        <w:rPr>
          <w:b/>
          <w:bCs/>
          <w:i w:val="0"/>
          <w:iCs/>
          <w:sz w:val="28"/>
          <w:szCs w:val="28"/>
          <w:lang w:val="en-US"/>
        </w:rPr>
        <w:t>Ethical considerations</w:t>
      </w:r>
    </w:p>
    <w:p w14:paraId="48077DCA" w14:textId="0A289105" w:rsidR="00E6739C" w:rsidRDefault="00E6739C" w:rsidP="00E6739C">
      <w:pPr>
        <w:pStyle w:val="FirstParagraph"/>
        <w:spacing w:line="360" w:lineRule="auto"/>
      </w:pPr>
      <w:r>
        <w:t xml:space="preserve">The nature of this study is non-invasive. However, handling of registry data constitutes a risk for breach of </w:t>
      </w:r>
      <w:r w:rsidR="00AB1BC0">
        <w:t>patient’s</w:t>
      </w:r>
      <w:r>
        <w:t xml:space="preserve"> integrity. The registry used in this study does contain personal identification. </w:t>
      </w:r>
      <w:r w:rsidR="00AB1BC0">
        <w:t>To</w:t>
      </w:r>
      <w:r>
        <w:t xml:space="preserve"> minimize the risk of breach, patients have been </w:t>
      </w:r>
      <w:r w:rsidR="00BB3275">
        <w:t>pseudo</w:t>
      </w:r>
      <w:r>
        <w:t xml:space="preserve">-anonymized after collection of data and been assigned a new identification number upon entry into dataset. Due to the nature of the patient population, patients have not consented </w:t>
      </w:r>
      <w:r w:rsidR="00BB3275">
        <w:t xml:space="preserve">at the time of </w:t>
      </w:r>
      <w:r>
        <w:t>entry into the registry</w:t>
      </w:r>
      <w:r w:rsidR="00BB3275">
        <w:t>.</w:t>
      </w:r>
      <w:r>
        <w:t xml:space="preserve"> </w:t>
      </w:r>
      <w:proofErr w:type="gramStart"/>
      <w:r w:rsidR="00BB3275">
        <w:t>Instead</w:t>
      </w:r>
      <w:proofErr w:type="gramEnd"/>
      <w:r>
        <w:t xml:space="preserve"> an opt out principle applied here. This is common with registry data in </w:t>
      </w:r>
      <w:r w:rsidR="00AB1BC0">
        <w:t>Sweden and</w:t>
      </w:r>
      <w:r>
        <w:t xml:space="preserve"> </w:t>
      </w:r>
      <w:proofErr w:type="gramStart"/>
      <w:r>
        <w:t>opens up</w:t>
      </w:r>
      <w:proofErr w:type="gramEnd"/>
      <w:r>
        <w:t xml:space="preserve"> opportunities for studies in a wide range of fields</w:t>
      </w:r>
      <w:r w:rsidR="00BB3275">
        <w:t>.</w:t>
      </w:r>
      <w:r>
        <w:t xml:space="preserve"> In turn, more scientific knowledge has great potential for benefit, both on the societal scale, as well as the individual.</w:t>
      </w:r>
      <w:r w:rsidR="00486941">
        <w:t xml:space="preserve"> </w:t>
      </w:r>
      <w:r>
        <w:t>Thus, the risk for the individual is comparably small</w:t>
      </w:r>
      <w:r w:rsidR="00F73430">
        <w:t>. However,</w:t>
      </w:r>
      <w:r w:rsidR="00C9534B">
        <w:t xml:space="preserve"> it should not be understated</w:t>
      </w:r>
      <w:r w:rsidR="009A5A64">
        <w:t xml:space="preserve"> that with</w:t>
      </w:r>
      <w:r w:rsidR="00904073">
        <w:t xml:space="preserve"> this kind of research there is always the risk </w:t>
      </w:r>
      <w:r w:rsidR="0011588B">
        <w:t xml:space="preserve">of violating the integrity of people </w:t>
      </w:r>
      <w:r w:rsidR="00375732">
        <w:t>whose</w:t>
      </w:r>
      <w:r w:rsidR="0011588B">
        <w:t xml:space="preserve"> data has been collected.</w:t>
      </w:r>
      <w:r>
        <w:t xml:space="preserve"> </w:t>
      </w:r>
      <w:r w:rsidR="0011588B">
        <w:t>To</w:t>
      </w:r>
      <w:r w:rsidR="00375732">
        <w:t xml:space="preserve"> </w:t>
      </w:r>
      <w:r w:rsidR="009A5A64">
        <w:t xml:space="preserve">mitigate this, </w:t>
      </w:r>
      <w:r>
        <w:t xml:space="preserve">no individual </w:t>
      </w:r>
      <w:r w:rsidR="00AB1BC0">
        <w:t>patient’s</w:t>
      </w:r>
      <w:r>
        <w:t xml:space="preserve"> data is presented in the study, </w:t>
      </w:r>
      <w:r w:rsidR="009A5A64">
        <w:t xml:space="preserve">minimizing the </w:t>
      </w:r>
      <w:r>
        <w:t>risk of violating personal integrity.</w:t>
      </w:r>
      <w:r w:rsidR="0002730E">
        <w:t xml:space="preserve"> </w:t>
      </w:r>
      <w:r>
        <w:t>The study has been granted ethical permit, with the record number 2021-02541 and 2021-03531.</w:t>
      </w:r>
    </w:p>
    <w:p w14:paraId="62719A0E" w14:textId="77777777" w:rsidR="00E6739C" w:rsidRPr="00E6739C" w:rsidRDefault="00E6739C" w:rsidP="00E6739C">
      <w:pPr>
        <w:pStyle w:val="Heading1"/>
        <w:rPr>
          <w:lang w:val="en-US"/>
        </w:rPr>
      </w:pPr>
      <w:bookmarkStart w:id="30" w:name="results"/>
      <w:bookmarkEnd w:id="15"/>
      <w:bookmarkEnd w:id="29"/>
      <w:r w:rsidRPr="00E6739C">
        <w:rPr>
          <w:lang w:val="en-US"/>
        </w:rPr>
        <w:t>Results</w:t>
      </w:r>
    </w:p>
    <w:p w14:paraId="3B2FE59A" w14:textId="77777777" w:rsidR="00E6739C" w:rsidRPr="008D5921" w:rsidRDefault="00E6739C" w:rsidP="00E6739C">
      <w:pPr>
        <w:pStyle w:val="Heading3"/>
        <w:rPr>
          <w:b/>
          <w:bCs/>
          <w:i w:val="0"/>
          <w:iCs/>
          <w:sz w:val="28"/>
          <w:szCs w:val="28"/>
          <w:lang w:val="en-US"/>
        </w:rPr>
      </w:pPr>
      <w:bookmarkStart w:id="31" w:name="participants-1"/>
      <w:r w:rsidRPr="008D5921">
        <w:rPr>
          <w:b/>
          <w:bCs/>
          <w:i w:val="0"/>
          <w:iCs/>
          <w:sz w:val="28"/>
          <w:szCs w:val="28"/>
          <w:lang w:val="en-US"/>
        </w:rPr>
        <w:t>Participants</w:t>
      </w:r>
    </w:p>
    <w:p w14:paraId="3788089B" w14:textId="77777777" w:rsidR="00E6739C" w:rsidRDefault="00E6739C" w:rsidP="00E6739C">
      <w:pPr>
        <w:pStyle w:val="FirstParagraph"/>
        <w:spacing w:line="360" w:lineRule="auto"/>
      </w:pPr>
      <w:r>
        <w:t>The Karolinska trauma registry includes 14022 patients, of which 8309 are reviewed for OFI, either through selection by individual review or application of audit filters, as well as an unknown process (n=2). Through this, 7571 patients were selected for the morbidity conference, and 727 patients for the mortality conference.</w:t>
      </w:r>
    </w:p>
    <w:p w14:paraId="78BEFCF8" w14:textId="375ADE6B" w:rsidR="00E6739C" w:rsidRDefault="00E6739C" w:rsidP="00E6739C">
      <w:pPr>
        <w:pStyle w:val="BodyText"/>
        <w:spacing w:line="360" w:lineRule="auto"/>
      </w:pPr>
      <w:r>
        <w:t>Among the 8309 patients, the majority (n=5386) (69%) were male, and the mean age was 45 (SD 21). Overall, the mortality in the group was 727 (9%). In the group identified as OFI (n = 512), the mean age was somewhat higher than in the group without OFI (n=7797) (mean</w:t>
      </w:r>
      <w:r w:rsidR="00BB3275">
        <w:t>:</w:t>
      </w:r>
      <w:r>
        <w:t xml:space="preserve"> 49 </w:t>
      </w:r>
      <w:r w:rsidR="00BB3275">
        <w:t xml:space="preserve">SD: 22 </w:t>
      </w:r>
      <w:r>
        <w:t xml:space="preserve">vs </w:t>
      </w:r>
      <w:r w:rsidR="00BB3275">
        <w:t xml:space="preserve">mean: </w:t>
      </w:r>
      <w:r>
        <w:t xml:space="preserve">45 </w:t>
      </w:r>
      <w:r w:rsidR="00BB3275">
        <w:t xml:space="preserve">SD: 21 </w:t>
      </w:r>
      <w:r>
        <w:t xml:space="preserve">years). </w:t>
      </w:r>
      <w:r w:rsidR="000229B2">
        <w:t xml:space="preserve">The patients with OFI were </w:t>
      </w:r>
      <w:proofErr w:type="gramStart"/>
      <w:r w:rsidR="000229B2">
        <w:t>most commonly treated</w:t>
      </w:r>
      <w:proofErr w:type="gramEnd"/>
      <w:r w:rsidR="000229B2">
        <w:t xml:space="preserve"> in</w:t>
      </w:r>
      <w:r>
        <w:t xml:space="preserve"> an intensive care unit (33%), whereas patients without OFI were most commonly treated </w:t>
      </w:r>
      <w:r w:rsidR="000229B2">
        <w:t xml:space="preserve">in </w:t>
      </w:r>
      <w:r>
        <w:t xml:space="preserve">a </w:t>
      </w:r>
      <w:r>
        <w:lastRenderedPageBreak/>
        <w:t xml:space="preserve">general ward (38%). ISS was also higher for OFI patients (mean: 18, SD:11 vs </w:t>
      </w:r>
      <w:proofErr w:type="gramStart"/>
      <w:r>
        <w:t>mean</w:t>
      </w:r>
      <w:proofErr w:type="gramEnd"/>
      <w:r>
        <w:t>: 12, SD:13). “Respiratory rate” was the most common missing variable at 20% (n=1644), followed by “ED GCS” at 10% (n=866).</w:t>
      </w:r>
    </w:p>
    <w:p w14:paraId="51FBAE0E" w14:textId="6CFD921C" w:rsidR="00E6739C" w:rsidRDefault="00E6739C" w:rsidP="00E6739C">
      <w:pPr>
        <w:pStyle w:val="BodyText"/>
        <w:spacing w:line="360" w:lineRule="auto"/>
      </w:pPr>
      <w:r>
        <w:t>Out of 727 deaths reviewed, 41 were found to be preventable or possibly preventable. The remaining 686 patients were thus rendered non-preventable without OFI. Further, out of the 7571 alive patients</w:t>
      </w:r>
      <w:r w:rsidR="00FE542A">
        <w:t xml:space="preserve"> that</w:t>
      </w:r>
      <w:r>
        <w:t xml:space="preserve"> were included during a morbidity conference, 471 (6%) were identified as cases with OFI.</w:t>
      </w:r>
    </w:p>
    <w:p w14:paraId="1FFDAD78" w14:textId="3212071B" w:rsidR="00353998" w:rsidRPr="003F52C6" w:rsidRDefault="00E6739C" w:rsidP="003F52C6">
      <w:pPr>
        <w:pStyle w:val="BodyText"/>
        <w:spacing w:line="360" w:lineRule="auto"/>
      </w:pPr>
      <w:r>
        <w:t xml:space="preserve">The biggest cohort in the study was “other cohort” with 6707 (81%) of patients, followed by “blunt multisystem without TBI” at 9% (n=708). These were also the cohorts with the most OFI, making up 64% (n=329) and 23% (n=116) respectively. See </w:t>
      </w:r>
      <w:ins w:id="32" w:author="Martin Gerdin Wärnberg" w:date="2024-01-08T15:38:00Z">
        <w:r w:rsidR="009F33DA">
          <w:t>T</w:t>
        </w:r>
      </w:ins>
      <w:del w:id="33" w:author="Martin Gerdin Wärnberg" w:date="2024-01-08T15:38:00Z">
        <w:r w:rsidDel="009F33DA">
          <w:delText>t</w:delText>
        </w:r>
      </w:del>
      <w:r>
        <w:t xml:space="preserve">able </w:t>
      </w:r>
      <w:r w:rsidR="003C6BE1">
        <w:t>2</w:t>
      </w:r>
      <w:r>
        <w:t xml:space="preserve"> for patient characteristics.</w:t>
      </w:r>
    </w:p>
    <w:p w14:paraId="7E1D604F" w14:textId="77777777" w:rsidR="00353998" w:rsidRDefault="00353998" w:rsidP="00D12399">
      <w:pPr>
        <w:pStyle w:val="TableCaption"/>
        <w:rPr>
          <w:rFonts w:ascii="Times New Roman" w:hAnsi="Times New Roman" w:cs="Times New Roman"/>
          <w:i w:val="0"/>
          <w:iCs/>
        </w:rPr>
      </w:pPr>
    </w:p>
    <w:p w14:paraId="334EDE77" w14:textId="15AAC376" w:rsidR="00D12399" w:rsidRPr="00542951" w:rsidRDefault="003C6BE1" w:rsidP="0037048D">
      <w:pPr>
        <w:pStyle w:val="TableCaption"/>
        <w:jc w:val="left"/>
        <w:rPr>
          <w:rFonts w:ascii="Times New Roman" w:hAnsi="Times New Roman" w:cs="Times New Roman"/>
          <w:i w:val="0"/>
          <w:iCs/>
          <w:sz w:val="22"/>
          <w:szCs w:val="22"/>
        </w:rPr>
      </w:pPr>
      <w:r>
        <w:rPr>
          <w:rFonts w:ascii="Times New Roman" w:hAnsi="Times New Roman" w:cs="Times New Roman"/>
          <w:i w:val="0"/>
          <w:iCs/>
          <w:sz w:val="22"/>
          <w:szCs w:val="22"/>
        </w:rPr>
        <w:t xml:space="preserve">Table 2: </w:t>
      </w:r>
      <w:r w:rsidR="00D12399" w:rsidRPr="00542951">
        <w:rPr>
          <w:rFonts w:ascii="Times New Roman" w:hAnsi="Times New Roman" w:cs="Times New Roman"/>
          <w:i w:val="0"/>
          <w:iCs/>
          <w:sz w:val="22"/>
          <w:szCs w:val="22"/>
        </w:rPr>
        <w:t>Demographic and clinical characteristics of the study sample.</w:t>
      </w:r>
    </w:p>
    <w:tbl>
      <w:tblPr>
        <w:tblW w:w="0" w:type="auto"/>
        <w:jc w:val="center"/>
        <w:tblLayout w:type="fixed"/>
        <w:tblLook w:val="0420" w:firstRow="1" w:lastRow="0" w:firstColumn="0" w:lastColumn="0" w:noHBand="0" w:noVBand="1"/>
      </w:tblPr>
      <w:tblGrid>
        <w:gridCol w:w="3474"/>
        <w:gridCol w:w="1346"/>
        <w:gridCol w:w="1757"/>
        <w:gridCol w:w="2212"/>
      </w:tblGrid>
      <w:tr w:rsidR="00D12399" w:rsidRPr="00542951" w14:paraId="461BEFE6" w14:textId="77777777" w:rsidTr="004548BD">
        <w:trPr>
          <w:cantSplit/>
          <w:tblHeader/>
          <w:jc w:val="center"/>
        </w:trPr>
        <w:tc>
          <w:tcPr>
            <w:tcW w:w="34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B94BDA" w14:textId="77777777" w:rsidR="00D12399" w:rsidRPr="00EB6F13" w:rsidRDefault="00D12399" w:rsidP="009D167C">
            <w:pPr>
              <w:keepNext/>
              <w:spacing w:before="20" w:after="20"/>
              <w:ind w:left="20" w:right="20"/>
              <w:rPr>
                <w:sz w:val="22"/>
                <w:szCs w:val="22"/>
                <w:lang w:val="en-US"/>
              </w:rPr>
            </w:pPr>
            <w:r w:rsidRPr="00EB6F13">
              <w:rPr>
                <w:rFonts w:eastAsia="DejaVu Sans"/>
                <w:color w:val="000000"/>
                <w:sz w:val="22"/>
                <w:szCs w:val="22"/>
                <w:lang w:val="en-US"/>
              </w:rPr>
              <w:lastRenderedPageBreak/>
              <w:t> </w:t>
            </w:r>
          </w:p>
        </w:tc>
        <w:tc>
          <w:tcPr>
            <w:tcW w:w="134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9FD51F"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OFI</w:t>
            </w:r>
            <w:r w:rsidRPr="00EB6F13">
              <w:rPr>
                <w:rFonts w:eastAsia="DejaVu Sans"/>
                <w:color w:val="000000"/>
                <w:sz w:val="22"/>
                <w:szCs w:val="22"/>
              </w:rPr>
              <w:br/>
              <w:t>(N=512)</w:t>
            </w:r>
          </w:p>
        </w:tc>
        <w:tc>
          <w:tcPr>
            <w:tcW w:w="17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BFC18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No OFI</w:t>
            </w:r>
            <w:r w:rsidRPr="00EB6F13">
              <w:rPr>
                <w:rFonts w:eastAsia="DejaVu Sans"/>
                <w:color w:val="000000"/>
                <w:sz w:val="22"/>
                <w:szCs w:val="22"/>
              </w:rPr>
              <w:br/>
              <w:t>(N=7797)</w:t>
            </w:r>
          </w:p>
        </w:tc>
        <w:tc>
          <w:tcPr>
            <w:tcW w:w="22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704BE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Overall</w:t>
            </w:r>
            <w:r w:rsidRPr="00EB6F13">
              <w:rPr>
                <w:rFonts w:eastAsia="DejaVu Sans"/>
                <w:color w:val="000000"/>
                <w:sz w:val="22"/>
                <w:szCs w:val="22"/>
              </w:rPr>
              <w:br/>
              <w:t>(N=8309)</w:t>
            </w:r>
          </w:p>
        </w:tc>
      </w:tr>
      <w:tr w:rsidR="00D12399" w:rsidRPr="00542951" w14:paraId="41D9FCEA" w14:textId="77777777" w:rsidTr="004548BD">
        <w:trPr>
          <w:cantSplit/>
          <w:jc w:val="center"/>
        </w:trPr>
        <w:tc>
          <w:tcPr>
            <w:tcW w:w="3474" w:type="dxa"/>
            <w:tcBorders>
              <w:bottom w:val="single" w:sz="4" w:space="0" w:color="666666"/>
            </w:tcBorders>
            <w:shd w:val="clear" w:color="auto" w:fill="FFFFFF"/>
            <w:tcMar>
              <w:top w:w="0" w:type="dxa"/>
              <w:left w:w="0" w:type="dxa"/>
              <w:bottom w:w="0" w:type="dxa"/>
              <w:right w:w="0" w:type="dxa"/>
            </w:tcMar>
            <w:vAlign w:val="center"/>
          </w:tcPr>
          <w:p w14:paraId="38CF1961"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Age</w:t>
            </w:r>
          </w:p>
        </w:tc>
        <w:tc>
          <w:tcPr>
            <w:tcW w:w="1346" w:type="dxa"/>
            <w:tcBorders>
              <w:bottom w:val="single" w:sz="4" w:space="0" w:color="666666"/>
            </w:tcBorders>
            <w:shd w:val="clear" w:color="auto" w:fill="FFFFFF"/>
            <w:tcMar>
              <w:top w:w="0" w:type="dxa"/>
              <w:left w:w="0" w:type="dxa"/>
              <w:bottom w:w="0" w:type="dxa"/>
              <w:right w:w="0" w:type="dxa"/>
            </w:tcMar>
            <w:vAlign w:val="center"/>
          </w:tcPr>
          <w:p w14:paraId="7C0D7B5F" w14:textId="77777777" w:rsidR="00D12399" w:rsidRPr="00EB6F13" w:rsidRDefault="00D12399" w:rsidP="009D167C">
            <w:pPr>
              <w:keepNext/>
              <w:spacing w:before="20" w:after="20"/>
              <w:ind w:left="20" w:right="20"/>
              <w:jc w:val="center"/>
              <w:rPr>
                <w:sz w:val="22"/>
                <w:szCs w:val="22"/>
              </w:rPr>
            </w:pPr>
          </w:p>
        </w:tc>
        <w:tc>
          <w:tcPr>
            <w:tcW w:w="1757" w:type="dxa"/>
            <w:tcBorders>
              <w:bottom w:val="single" w:sz="4" w:space="0" w:color="666666"/>
            </w:tcBorders>
            <w:shd w:val="clear" w:color="auto" w:fill="FFFFFF"/>
            <w:tcMar>
              <w:top w:w="0" w:type="dxa"/>
              <w:left w:w="0" w:type="dxa"/>
              <w:bottom w:w="0" w:type="dxa"/>
              <w:right w:w="0" w:type="dxa"/>
            </w:tcMar>
            <w:vAlign w:val="center"/>
          </w:tcPr>
          <w:p w14:paraId="2C42E340" w14:textId="77777777" w:rsidR="00D12399" w:rsidRPr="00EB6F13" w:rsidRDefault="00D12399" w:rsidP="009D167C">
            <w:pPr>
              <w:keepNext/>
              <w:spacing w:before="20" w:after="20"/>
              <w:ind w:left="20" w:right="20"/>
              <w:jc w:val="center"/>
              <w:rPr>
                <w:sz w:val="22"/>
                <w:szCs w:val="22"/>
              </w:rPr>
            </w:pPr>
          </w:p>
        </w:tc>
        <w:tc>
          <w:tcPr>
            <w:tcW w:w="2212" w:type="dxa"/>
            <w:tcBorders>
              <w:bottom w:val="single" w:sz="4" w:space="0" w:color="666666"/>
            </w:tcBorders>
            <w:shd w:val="clear" w:color="auto" w:fill="FFFFFF"/>
            <w:tcMar>
              <w:top w:w="0" w:type="dxa"/>
              <w:left w:w="0" w:type="dxa"/>
              <w:bottom w:w="0" w:type="dxa"/>
              <w:right w:w="0" w:type="dxa"/>
            </w:tcMar>
            <w:vAlign w:val="center"/>
          </w:tcPr>
          <w:p w14:paraId="1D14CBC5" w14:textId="77777777" w:rsidR="00D12399" w:rsidRPr="00EB6F13" w:rsidRDefault="00D12399" w:rsidP="009D167C">
            <w:pPr>
              <w:keepNext/>
              <w:spacing w:before="20" w:after="20"/>
              <w:ind w:left="20" w:right="20"/>
              <w:jc w:val="center"/>
              <w:rPr>
                <w:sz w:val="22"/>
                <w:szCs w:val="22"/>
              </w:rPr>
            </w:pPr>
          </w:p>
        </w:tc>
      </w:tr>
      <w:tr w:rsidR="00D12399" w:rsidRPr="00542951" w14:paraId="2ABFA81C"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C86743"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Mean</w:t>
            </w:r>
            <w:proofErr w:type="spellEnd"/>
            <w:r w:rsidRPr="00EB6F13">
              <w:rPr>
                <w:rFonts w:eastAsia="DejaVu Sans"/>
                <w:color w:val="000000"/>
                <w:sz w:val="22"/>
                <w:szCs w:val="22"/>
              </w:rPr>
              <w:t xml:space="preserve"> (SD)</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2E4F6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49 (22)</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908FF"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45 (21)</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CAEBA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45 (21)</w:t>
            </w:r>
          </w:p>
        </w:tc>
      </w:tr>
      <w:tr w:rsidR="00D12399" w:rsidRPr="00542951" w14:paraId="5D0E11C0"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A0FB5D"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Median [Min, Max]</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D7D34F"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49 [15, 97]</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2643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42 [15, 100]</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5AE4F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43 [15, 100]</w:t>
            </w:r>
          </w:p>
        </w:tc>
      </w:tr>
      <w:tr w:rsidR="00D12399" w:rsidRPr="00542951" w14:paraId="41CF88A5"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CBCA7D"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Gender</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41226"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D9157F"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1A6CDF" w14:textId="77777777" w:rsidR="00D12399" w:rsidRPr="00EB6F13" w:rsidRDefault="00D12399" w:rsidP="009D167C">
            <w:pPr>
              <w:keepNext/>
              <w:spacing w:before="20" w:after="20"/>
              <w:ind w:left="20" w:right="20"/>
              <w:jc w:val="center"/>
              <w:rPr>
                <w:sz w:val="22"/>
                <w:szCs w:val="22"/>
              </w:rPr>
            </w:pPr>
          </w:p>
        </w:tc>
      </w:tr>
      <w:tr w:rsidR="00D12399" w:rsidRPr="00542951" w14:paraId="04CD852C"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B9EF6B"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Female</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22AEA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143 (28%)</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93A4F1"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2411 (31%)</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2BB50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2554 (31%)</w:t>
            </w:r>
          </w:p>
        </w:tc>
      </w:tr>
      <w:tr w:rsidR="00D12399" w:rsidRPr="00542951" w14:paraId="5025C9DE"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7AAD78"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Male</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DBAB0"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369 (72%)</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CFA4E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5386 (69%)</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F5861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5755 (69%)</w:t>
            </w:r>
          </w:p>
        </w:tc>
      </w:tr>
      <w:tr w:rsidR="00D12399" w:rsidRPr="00542951" w14:paraId="36D8298E"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BE2C2E" w14:textId="77777777" w:rsidR="00D12399" w:rsidRPr="00EB6F13" w:rsidRDefault="00D12399" w:rsidP="009D167C">
            <w:pPr>
              <w:keepNext/>
              <w:spacing w:before="20" w:after="20"/>
              <w:ind w:left="20" w:right="20"/>
              <w:rPr>
                <w:sz w:val="22"/>
                <w:szCs w:val="22"/>
              </w:rPr>
            </w:pPr>
            <w:proofErr w:type="spellStart"/>
            <w:r w:rsidRPr="00EB6F13">
              <w:rPr>
                <w:rFonts w:eastAsia="DejaVu Sans"/>
                <w:color w:val="000000"/>
                <w:sz w:val="22"/>
                <w:szCs w:val="22"/>
              </w:rPr>
              <w:t>Dead</w:t>
            </w:r>
            <w:proofErr w:type="spellEnd"/>
            <w:r w:rsidRPr="00EB6F13">
              <w:rPr>
                <w:rFonts w:eastAsia="DejaVu Sans"/>
                <w:color w:val="000000"/>
                <w:sz w:val="22"/>
                <w:szCs w:val="22"/>
              </w:rPr>
              <w:t xml:space="preserve"> at 30 </w:t>
            </w:r>
            <w:proofErr w:type="spellStart"/>
            <w:r w:rsidRPr="00EB6F13">
              <w:rPr>
                <w:rFonts w:eastAsia="DejaVu Sans"/>
                <w:color w:val="000000"/>
                <w:sz w:val="22"/>
                <w:szCs w:val="22"/>
              </w:rPr>
              <w:t>days</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1B515"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7CAE56"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38EC91" w14:textId="77777777" w:rsidR="00D12399" w:rsidRPr="00EB6F13" w:rsidRDefault="00D12399" w:rsidP="009D167C">
            <w:pPr>
              <w:keepNext/>
              <w:spacing w:before="20" w:after="20"/>
              <w:ind w:left="20" w:right="20"/>
              <w:jc w:val="center"/>
              <w:rPr>
                <w:sz w:val="22"/>
                <w:szCs w:val="22"/>
              </w:rPr>
            </w:pPr>
          </w:p>
        </w:tc>
      </w:tr>
      <w:tr w:rsidR="00D12399" w:rsidRPr="00542951" w14:paraId="2CBF87DC"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BEECE0"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Yes</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2215F"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41 (8%)</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704BD"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686 (9%)</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1DAE96"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727 (9%)</w:t>
            </w:r>
          </w:p>
        </w:tc>
      </w:tr>
      <w:tr w:rsidR="00D12399" w:rsidRPr="00542951" w14:paraId="39DCD1C9"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CBD4D1"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No</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B0443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469 (92%)</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60091"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7102 (91%)</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0ADE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7571 (91%)</w:t>
            </w:r>
          </w:p>
        </w:tc>
      </w:tr>
      <w:tr w:rsidR="00D12399" w:rsidRPr="00542951" w14:paraId="5F5B3D92"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68D572"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Missing</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D176EB"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 (&lt;1%)</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CBDC8D"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9 (&lt;1%)</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D8FC7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11 (&lt;1%)</w:t>
            </w:r>
          </w:p>
        </w:tc>
      </w:tr>
      <w:tr w:rsidR="00D12399" w:rsidRPr="00542951" w14:paraId="51A387E3"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55F509" w14:textId="77777777" w:rsidR="00D12399" w:rsidRPr="00EB6F13" w:rsidRDefault="00D12399" w:rsidP="009D167C">
            <w:pPr>
              <w:keepNext/>
              <w:spacing w:before="20" w:after="20"/>
              <w:ind w:left="20" w:right="20"/>
              <w:rPr>
                <w:sz w:val="22"/>
                <w:szCs w:val="22"/>
              </w:rPr>
            </w:pPr>
            <w:proofErr w:type="spellStart"/>
            <w:r w:rsidRPr="00EB6F13">
              <w:rPr>
                <w:rFonts w:eastAsia="DejaVu Sans"/>
                <w:color w:val="000000"/>
                <w:sz w:val="22"/>
                <w:szCs w:val="22"/>
              </w:rPr>
              <w:t>Highest</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level</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of</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care</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A642CB"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5D4E7F"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99356E" w14:textId="77777777" w:rsidR="00D12399" w:rsidRPr="00EB6F13" w:rsidRDefault="00D12399" w:rsidP="009D167C">
            <w:pPr>
              <w:keepNext/>
              <w:spacing w:before="20" w:after="20"/>
              <w:ind w:left="20" w:right="20"/>
              <w:jc w:val="center"/>
              <w:rPr>
                <w:sz w:val="22"/>
                <w:szCs w:val="22"/>
              </w:rPr>
            </w:pPr>
          </w:p>
        </w:tc>
      </w:tr>
      <w:tr w:rsidR="00D12399" w:rsidRPr="00542951" w14:paraId="596525E9"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A101E2"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Emergency</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department</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D1FC98"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22 (4%)</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D3FD4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1478 (19%)</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A77CA1"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1500 (18%)</w:t>
            </w:r>
          </w:p>
        </w:tc>
      </w:tr>
      <w:tr w:rsidR="00D12399" w:rsidRPr="00542951" w14:paraId="29501585"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6C2FB8"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  General </w:t>
            </w:r>
            <w:proofErr w:type="spellStart"/>
            <w:r w:rsidRPr="00EB6F13">
              <w:rPr>
                <w:rFonts w:eastAsia="DejaVu Sans"/>
                <w:color w:val="000000"/>
                <w:sz w:val="22"/>
                <w:szCs w:val="22"/>
              </w:rPr>
              <w:t>ward</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6F51A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123 (24%)</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9D3DA8"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2955 (38%)</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3076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3078 (37%)</w:t>
            </w:r>
          </w:p>
        </w:tc>
      </w:tr>
      <w:tr w:rsidR="00D12399" w:rsidRPr="00542951" w14:paraId="1914C0D7"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566903"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Surgical</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ward</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07357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146 (29%)</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9AD180"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1449 (19%)</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63F75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1595 (19%)</w:t>
            </w:r>
          </w:p>
        </w:tc>
      </w:tr>
      <w:tr w:rsidR="00D12399" w:rsidRPr="00542951" w14:paraId="2CA4529A"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36B1BA"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  Specialist </w:t>
            </w:r>
            <w:proofErr w:type="spellStart"/>
            <w:r w:rsidRPr="00EB6F13">
              <w:rPr>
                <w:rFonts w:eastAsia="DejaVu Sans"/>
                <w:color w:val="000000"/>
                <w:sz w:val="22"/>
                <w:szCs w:val="22"/>
              </w:rPr>
              <w:t>ward</w:t>
            </w:r>
            <w:proofErr w:type="spellEnd"/>
            <w:r w:rsidRPr="00EB6F13">
              <w:rPr>
                <w:rFonts w:eastAsia="DejaVu Sans"/>
                <w:color w:val="000000"/>
                <w:sz w:val="22"/>
                <w:szCs w:val="22"/>
              </w:rPr>
              <w:t>/</w:t>
            </w:r>
            <w:proofErr w:type="spellStart"/>
            <w:r w:rsidRPr="00EB6F13">
              <w:rPr>
                <w:rFonts w:eastAsia="DejaVu Sans"/>
                <w:color w:val="000000"/>
                <w:sz w:val="22"/>
                <w:szCs w:val="22"/>
              </w:rPr>
              <w:t>Intermediate</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ward</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4CFA3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50 (10%)</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2730E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343 (4%)</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8BAE2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393 (5%)</w:t>
            </w:r>
          </w:p>
        </w:tc>
      </w:tr>
      <w:tr w:rsidR="00D12399" w:rsidRPr="00542951" w14:paraId="19DFEAC9"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1A85A"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  Intensive </w:t>
            </w:r>
            <w:proofErr w:type="spellStart"/>
            <w:r w:rsidRPr="00EB6F13">
              <w:rPr>
                <w:rFonts w:eastAsia="DejaVu Sans"/>
                <w:color w:val="000000"/>
                <w:sz w:val="22"/>
                <w:szCs w:val="22"/>
              </w:rPr>
              <w:t>care</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unit</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4465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171 (33%)</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2B093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1572 (20%)</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0D50C3"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1743 (21%)</w:t>
            </w:r>
          </w:p>
        </w:tc>
      </w:tr>
      <w:tr w:rsidR="00D12399" w:rsidRPr="00542951" w14:paraId="0F1B5E5F"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3EDF5D" w14:textId="77777777" w:rsidR="00D12399" w:rsidRPr="00EB6F13" w:rsidRDefault="00D12399" w:rsidP="009D167C">
            <w:pPr>
              <w:keepNext/>
              <w:spacing w:before="20" w:after="20"/>
              <w:ind w:left="20" w:right="20"/>
              <w:rPr>
                <w:sz w:val="22"/>
                <w:szCs w:val="22"/>
              </w:rPr>
            </w:pPr>
            <w:proofErr w:type="spellStart"/>
            <w:r w:rsidRPr="00EB6F13">
              <w:rPr>
                <w:rFonts w:eastAsia="DejaVu Sans"/>
                <w:color w:val="000000"/>
                <w:sz w:val="22"/>
                <w:szCs w:val="22"/>
              </w:rPr>
              <w:t>Injury</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severity</w:t>
            </w:r>
            <w:proofErr w:type="spellEnd"/>
            <w:r w:rsidRPr="00EB6F13">
              <w:rPr>
                <w:rFonts w:eastAsia="DejaVu Sans"/>
                <w:color w:val="000000"/>
                <w:sz w:val="22"/>
                <w:szCs w:val="22"/>
              </w:rPr>
              <w:t xml:space="preserve"> score</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BB8B7"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BA0226"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F13217" w14:textId="77777777" w:rsidR="00D12399" w:rsidRPr="00EB6F13" w:rsidRDefault="00D12399" w:rsidP="009D167C">
            <w:pPr>
              <w:keepNext/>
              <w:spacing w:before="20" w:after="20"/>
              <w:ind w:left="20" w:right="20"/>
              <w:jc w:val="center"/>
              <w:rPr>
                <w:sz w:val="22"/>
                <w:szCs w:val="22"/>
              </w:rPr>
            </w:pPr>
          </w:p>
        </w:tc>
      </w:tr>
      <w:tr w:rsidR="00D12399" w:rsidRPr="00542951" w14:paraId="1D89FD0C"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0016F7"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Mean</w:t>
            </w:r>
            <w:proofErr w:type="spellEnd"/>
            <w:r w:rsidRPr="00EB6F13">
              <w:rPr>
                <w:rFonts w:eastAsia="DejaVu Sans"/>
                <w:color w:val="000000"/>
                <w:sz w:val="22"/>
                <w:szCs w:val="22"/>
              </w:rPr>
              <w:t xml:space="preserve"> (SD)</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7DBAE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(11)</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77FA1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12 (13)</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2642D"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12 (13)</w:t>
            </w:r>
          </w:p>
        </w:tc>
      </w:tr>
      <w:tr w:rsidR="00D12399" w:rsidRPr="00542951" w14:paraId="5A028B56"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BD8203"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Median [Min, Max]</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317FF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17 [0, 75]</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06D628"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9 [0, 75]</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52BBFC"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9 [0, 75]</w:t>
            </w:r>
          </w:p>
        </w:tc>
      </w:tr>
      <w:tr w:rsidR="00D12399" w:rsidRPr="00542951" w14:paraId="2982F7F8"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A84573"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Missing</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7D1324"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0 (0%)</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3EEB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11 (&lt;1%)</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F8F95B"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11 (&lt;1%)</w:t>
            </w:r>
          </w:p>
        </w:tc>
      </w:tr>
      <w:tr w:rsidR="00D12399" w:rsidRPr="00542951" w14:paraId="2DECDA3A"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6FABC1" w14:textId="77777777" w:rsidR="00D12399" w:rsidRPr="00EB6F13" w:rsidRDefault="00D12399" w:rsidP="009D167C">
            <w:pPr>
              <w:keepNext/>
              <w:spacing w:before="20" w:after="20"/>
              <w:ind w:left="20" w:right="20"/>
              <w:rPr>
                <w:sz w:val="22"/>
                <w:szCs w:val="22"/>
              </w:rPr>
            </w:pPr>
            <w:proofErr w:type="spellStart"/>
            <w:r w:rsidRPr="00EB6F13">
              <w:rPr>
                <w:rFonts w:eastAsia="DejaVu Sans"/>
                <w:color w:val="000000"/>
                <w:sz w:val="22"/>
                <w:szCs w:val="22"/>
              </w:rPr>
              <w:t>Respiratory</w:t>
            </w:r>
            <w:proofErr w:type="spellEnd"/>
            <w:r w:rsidRPr="00EB6F13">
              <w:rPr>
                <w:rFonts w:eastAsia="DejaVu Sans"/>
                <w:color w:val="000000"/>
                <w:sz w:val="22"/>
                <w:szCs w:val="22"/>
              </w:rPr>
              <w:t xml:space="preserve"> rate</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1CC99A"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6F0585"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337A70" w14:textId="77777777" w:rsidR="00D12399" w:rsidRPr="00EB6F13" w:rsidRDefault="00D12399" w:rsidP="009D167C">
            <w:pPr>
              <w:keepNext/>
              <w:spacing w:before="20" w:after="20"/>
              <w:ind w:left="20" w:right="20"/>
              <w:jc w:val="center"/>
              <w:rPr>
                <w:sz w:val="22"/>
                <w:szCs w:val="22"/>
              </w:rPr>
            </w:pPr>
          </w:p>
        </w:tc>
      </w:tr>
      <w:tr w:rsidR="00D12399" w:rsidRPr="00542951" w14:paraId="1BD9BDD4"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7CBE1B"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Mean</w:t>
            </w:r>
            <w:proofErr w:type="spellEnd"/>
            <w:r w:rsidRPr="00EB6F13">
              <w:rPr>
                <w:rFonts w:eastAsia="DejaVu Sans"/>
                <w:color w:val="000000"/>
                <w:sz w:val="22"/>
                <w:szCs w:val="22"/>
              </w:rPr>
              <w:t xml:space="preserve"> (SD)</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60640"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19 (5)</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7A8311"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(5)</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02F76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(5)</w:t>
            </w:r>
          </w:p>
        </w:tc>
      </w:tr>
      <w:tr w:rsidR="00D12399" w:rsidRPr="00542951" w14:paraId="10B0B20E"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542338"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Median [Min, Max]</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D7CD7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[9, 40]</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F2624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[0, 60]</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187B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[0, 60]</w:t>
            </w:r>
          </w:p>
        </w:tc>
      </w:tr>
      <w:tr w:rsidR="00D12399" w:rsidRPr="00542951" w14:paraId="7FC1BE00"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AB8180"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Missing</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93F11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107 (21%)</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557F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1537 (20%)</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5CCA18"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1644 (20%)</w:t>
            </w:r>
          </w:p>
        </w:tc>
      </w:tr>
      <w:tr w:rsidR="00D12399" w:rsidRPr="00542951" w14:paraId="272866C2"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30A8C"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ED GCS</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D88322"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BAD3B"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A19044" w14:textId="77777777" w:rsidR="00D12399" w:rsidRPr="00EB6F13" w:rsidRDefault="00D12399" w:rsidP="009D167C">
            <w:pPr>
              <w:keepNext/>
              <w:spacing w:before="20" w:after="20"/>
              <w:ind w:left="20" w:right="20"/>
              <w:jc w:val="center"/>
              <w:rPr>
                <w:sz w:val="22"/>
                <w:szCs w:val="22"/>
              </w:rPr>
            </w:pPr>
          </w:p>
        </w:tc>
      </w:tr>
      <w:tr w:rsidR="00D12399" w:rsidRPr="00542951" w14:paraId="2ECC7570"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FAE316"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Mean</w:t>
            </w:r>
            <w:proofErr w:type="spellEnd"/>
            <w:r w:rsidRPr="00EB6F13">
              <w:rPr>
                <w:rFonts w:eastAsia="DejaVu Sans"/>
                <w:color w:val="000000"/>
                <w:sz w:val="22"/>
                <w:szCs w:val="22"/>
              </w:rPr>
              <w:t xml:space="preserve"> (SD)</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E6AF30"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 (3)</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DBA95D"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 (2)</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FD4853"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14 (2)</w:t>
            </w:r>
          </w:p>
        </w:tc>
      </w:tr>
      <w:tr w:rsidR="00D12399" w:rsidRPr="00542951" w14:paraId="3DA274BE"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C228FE"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Median [Min, Max]</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AB9A46"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 [3, 15]</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4A4EF6"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 [3, 15]</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C423E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 [3, 15]</w:t>
            </w:r>
          </w:p>
        </w:tc>
      </w:tr>
      <w:tr w:rsidR="00D12399" w:rsidRPr="00542951" w14:paraId="35CBD139"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65615C"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Missing</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54D312"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50 (10%)</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3252C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816 (10%)</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9E4BB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866 (10%)</w:t>
            </w:r>
          </w:p>
        </w:tc>
      </w:tr>
      <w:tr w:rsidR="00D12399" w:rsidRPr="00542951" w14:paraId="0D115A26"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264974"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ED </w:t>
            </w:r>
            <w:proofErr w:type="spellStart"/>
            <w:r w:rsidRPr="00EB6F13">
              <w:rPr>
                <w:rFonts w:eastAsia="DejaVu Sans"/>
                <w:color w:val="000000"/>
                <w:sz w:val="22"/>
                <w:szCs w:val="22"/>
              </w:rPr>
              <w:t>Systolic</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Blood</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Pressure</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DCC780"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DE439B"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D45D70" w14:textId="77777777" w:rsidR="00D12399" w:rsidRPr="00EB6F13" w:rsidRDefault="00D12399" w:rsidP="009D167C">
            <w:pPr>
              <w:keepNext/>
              <w:spacing w:before="20" w:after="20"/>
              <w:ind w:left="20" w:right="20"/>
              <w:jc w:val="center"/>
              <w:rPr>
                <w:sz w:val="22"/>
                <w:szCs w:val="22"/>
              </w:rPr>
            </w:pPr>
          </w:p>
        </w:tc>
      </w:tr>
      <w:tr w:rsidR="00D12399" w:rsidRPr="00542951" w14:paraId="6FCF6C94"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BC09B7"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Mean</w:t>
            </w:r>
            <w:proofErr w:type="spellEnd"/>
            <w:r w:rsidRPr="00EB6F13">
              <w:rPr>
                <w:rFonts w:eastAsia="DejaVu Sans"/>
                <w:color w:val="000000"/>
                <w:sz w:val="22"/>
                <w:szCs w:val="22"/>
              </w:rPr>
              <w:t xml:space="preserve"> (SD)</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CDAE3C"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134 (31)</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A21E46"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133 (33)</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701B2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133 (33)</w:t>
            </w:r>
          </w:p>
        </w:tc>
      </w:tr>
      <w:tr w:rsidR="00D12399" w:rsidRPr="00542951" w14:paraId="5F888DB4"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8564CD"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Median [Min, Max]</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78C9B1"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135 [0, 237]</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DE4E23"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135 [0, 285]</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686F74"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135 [0, 285]</w:t>
            </w:r>
          </w:p>
        </w:tc>
      </w:tr>
      <w:tr w:rsidR="00D12399" w:rsidRPr="00542951" w14:paraId="329B15D7"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1270F"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Missing</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3416C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 (3%)</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5BCB0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155 (2%)</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89B96C"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170 (2%)</w:t>
            </w:r>
          </w:p>
        </w:tc>
      </w:tr>
      <w:tr w:rsidR="00D12399" w:rsidRPr="00542951" w14:paraId="6184241E"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A19607"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Clinical </w:t>
            </w:r>
            <w:proofErr w:type="spellStart"/>
            <w:r w:rsidRPr="00EB6F13">
              <w:rPr>
                <w:rFonts w:eastAsia="DejaVu Sans"/>
                <w:color w:val="000000"/>
                <w:sz w:val="22"/>
                <w:szCs w:val="22"/>
              </w:rPr>
              <w:t>cohort</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53182" w14:textId="77777777" w:rsidR="00D12399" w:rsidRPr="00EB6F13" w:rsidRDefault="00D12399" w:rsidP="009D167C">
            <w:pPr>
              <w:keepNext/>
              <w:spacing w:before="20" w:after="20"/>
              <w:ind w:left="20" w:right="20"/>
              <w:jc w:val="center"/>
              <w:rPr>
                <w:sz w:val="22"/>
                <w:szCs w:val="22"/>
              </w:rPr>
            </w:pP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490D17" w14:textId="77777777" w:rsidR="00D12399" w:rsidRPr="00EB6F13" w:rsidRDefault="00D12399" w:rsidP="009D167C">
            <w:pPr>
              <w:keepNext/>
              <w:spacing w:before="20" w:after="20"/>
              <w:ind w:left="20" w:right="20"/>
              <w:jc w:val="center"/>
              <w:rPr>
                <w:sz w:val="22"/>
                <w:szCs w:val="22"/>
              </w:rPr>
            </w:pP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87F30E" w14:textId="77777777" w:rsidR="00D12399" w:rsidRPr="00EB6F13" w:rsidRDefault="00D12399" w:rsidP="009D167C">
            <w:pPr>
              <w:keepNext/>
              <w:spacing w:before="20" w:after="20"/>
              <w:ind w:left="20" w:right="20"/>
              <w:jc w:val="center"/>
              <w:rPr>
                <w:sz w:val="22"/>
                <w:szCs w:val="22"/>
              </w:rPr>
            </w:pPr>
          </w:p>
        </w:tc>
      </w:tr>
      <w:tr w:rsidR="00D12399" w:rsidRPr="00542951" w14:paraId="7F2793A3"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6A9068"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  Blunt multisystem </w:t>
            </w:r>
            <w:proofErr w:type="spellStart"/>
            <w:r w:rsidRPr="00EB6F13">
              <w:rPr>
                <w:rFonts w:eastAsia="DejaVu Sans"/>
                <w:color w:val="000000"/>
                <w:sz w:val="22"/>
                <w:szCs w:val="22"/>
              </w:rPr>
              <w:t>with</w:t>
            </w:r>
            <w:proofErr w:type="spellEnd"/>
            <w:r w:rsidRPr="00EB6F13">
              <w:rPr>
                <w:rFonts w:eastAsia="DejaVu Sans"/>
                <w:color w:val="000000"/>
                <w:sz w:val="22"/>
                <w:szCs w:val="22"/>
              </w:rPr>
              <w:t xml:space="preserve"> TBI</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32A2C7"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19 (4%)</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9B5A3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205 (3%)</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E123CF"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224 (3%)</w:t>
            </w:r>
          </w:p>
        </w:tc>
      </w:tr>
      <w:tr w:rsidR="00D12399" w:rsidRPr="00542951" w14:paraId="1F34D755"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7D372"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xml:space="preserve">  Blunt multisystem </w:t>
            </w:r>
            <w:proofErr w:type="spellStart"/>
            <w:r w:rsidRPr="00EB6F13">
              <w:rPr>
                <w:rFonts w:eastAsia="DejaVu Sans"/>
                <w:color w:val="000000"/>
                <w:sz w:val="22"/>
                <w:szCs w:val="22"/>
              </w:rPr>
              <w:t>without</w:t>
            </w:r>
            <w:proofErr w:type="spellEnd"/>
            <w:r w:rsidRPr="00EB6F13">
              <w:rPr>
                <w:rFonts w:eastAsia="DejaVu Sans"/>
                <w:color w:val="000000"/>
                <w:sz w:val="22"/>
                <w:szCs w:val="22"/>
              </w:rPr>
              <w:t xml:space="preserve"> TBI</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578039"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116 (23%)</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DEF34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592 (8%)</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28E70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708 (9%)</w:t>
            </w:r>
          </w:p>
        </w:tc>
      </w:tr>
      <w:tr w:rsidR="00D12399" w:rsidRPr="00542951" w14:paraId="353675A6"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35AA26"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Isolated</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severe</w:t>
            </w:r>
            <w:proofErr w:type="spellEnd"/>
            <w:r w:rsidRPr="00EB6F13">
              <w:rPr>
                <w:rFonts w:eastAsia="DejaVu Sans"/>
                <w:color w:val="000000"/>
                <w:sz w:val="22"/>
                <w:szCs w:val="22"/>
              </w:rPr>
              <w:t xml:space="preserve"> TBI</w:t>
            </w:r>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CD5E94"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18 (4%)</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B22763"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229 (3%)</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DCFB8"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247 (3%)</w:t>
            </w:r>
          </w:p>
        </w:tc>
      </w:tr>
      <w:tr w:rsidR="00D12399" w:rsidRPr="00542951" w14:paraId="0E0BAF82" w14:textId="77777777" w:rsidTr="004548BD">
        <w:trPr>
          <w:cantSplit/>
          <w:jc w:val="center"/>
        </w:trPr>
        <w:tc>
          <w:tcPr>
            <w:tcW w:w="34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C36CD"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Other</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cohort</w:t>
            </w:r>
            <w:proofErr w:type="spellEnd"/>
          </w:p>
        </w:tc>
        <w:tc>
          <w:tcPr>
            <w:tcW w:w="1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DF139D"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329 (64%)</w:t>
            </w:r>
          </w:p>
        </w:tc>
        <w:tc>
          <w:tcPr>
            <w:tcW w:w="17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005045"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6378 (82%)</w:t>
            </w:r>
          </w:p>
        </w:tc>
        <w:tc>
          <w:tcPr>
            <w:tcW w:w="221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141F90"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6707 (81%)</w:t>
            </w:r>
          </w:p>
        </w:tc>
      </w:tr>
      <w:tr w:rsidR="00D12399" w:rsidRPr="00542951" w14:paraId="794923ED" w14:textId="77777777" w:rsidTr="004548BD">
        <w:trPr>
          <w:cantSplit/>
          <w:jc w:val="center"/>
        </w:trPr>
        <w:tc>
          <w:tcPr>
            <w:tcW w:w="347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58B9AF" w14:textId="77777777" w:rsidR="00D12399" w:rsidRPr="00EB6F13" w:rsidRDefault="00D12399" w:rsidP="009D167C">
            <w:pPr>
              <w:keepNext/>
              <w:spacing w:before="20" w:after="20"/>
              <w:ind w:left="20" w:right="20"/>
              <w:rPr>
                <w:sz w:val="22"/>
                <w:szCs w:val="22"/>
              </w:rPr>
            </w:pPr>
            <w:r w:rsidRPr="00EB6F13">
              <w:rPr>
                <w:rFonts w:eastAsia="DejaVu Sans"/>
                <w:color w:val="000000"/>
                <w:sz w:val="22"/>
                <w:szCs w:val="22"/>
              </w:rPr>
              <w:t>  </w:t>
            </w:r>
            <w:proofErr w:type="spellStart"/>
            <w:r w:rsidRPr="00EB6F13">
              <w:rPr>
                <w:rFonts w:eastAsia="DejaVu Sans"/>
                <w:color w:val="000000"/>
                <w:sz w:val="22"/>
                <w:szCs w:val="22"/>
              </w:rPr>
              <w:t>Severe</w:t>
            </w:r>
            <w:proofErr w:type="spellEnd"/>
            <w:r w:rsidRPr="00EB6F13">
              <w:rPr>
                <w:rFonts w:eastAsia="DejaVu Sans"/>
                <w:color w:val="000000"/>
                <w:sz w:val="22"/>
                <w:szCs w:val="22"/>
              </w:rPr>
              <w:t xml:space="preserve"> </w:t>
            </w:r>
            <w:proofErr w:type="spellStart"/>
            <w:r w:rsidRPr="00EB6F13">
              <w:rPr>
                <w:rFonts w:eastAsia="DejaVu Sans"/>
                <w:color w:val="000000"/>
                <w:sz w:val="22"/>
                <w:szCs w:val="22"/>
              </w:rPr>
              <w:t>penetrating</w:t>
            </w:r>
            <w:proofErr w:type="spellEnd"/>
          </w:p>
        </w:tc>
        <w:tc>
          <w:tcPr>
            <w:tcW w:w="134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D855E6"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30 (6%)</w:t>
            </w:r>
          </w:p>
        </w:tc>
        <w:tc>
          <w:tcPr>
            <w:tcW w:w="17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D6444FA"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393 (5%)</w:t>
            </w:r>
          </w:p>
        </w:tc>
        <w:tc>
          <w:tcPr>
            <w:tcW w:w="221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AB6FE5E" w14:textId="77777777" w:rsidR="00D12399" w:rsidRPr="00EB6F13" w:rsidRDefault="00D12399" w:rsidP="009D167C">
            <w:pPr>
              <w:keepNext/>
              <w:spacing w:before="20" w:after="20"/>
              <w:ind w:left="20" w:right="20"/>
              <w:jc w:val="center"/>
              <w:rPr>
                <w:sz w:val="22"/>
                <w:szCs w:val="22"/>
              </w:rPr>
            </w:pPr>
            <w:r w:rsidRPr="00EB6F13">
              <w:rPr>
                <w:rFonts w:eastAsia="DejaVu Sans"/>
                <w:color w:val="000000"/>
                <w:sz w:val="22"/>
                <w:szCs w:val="22"/>
              </w:rPr>
              <w:t>423 (5%)</w:t>
            </w:r>
          </w:p>
        </w:tc>
      </w:tr>
      <w:tr w:rsidR="00D12399" w:rsidRPr="006426DB" w14:paraId="05A509F3" w14:textId="77777777" w:rsidTr="004548BD">
        <w:trPr>
          <w:cantSplit/>
          <w:jc w:val="center"/>
        </w:trPr>
        <w:tc>
          <w:tcPr>
            <w:tcW w:w="8789" w:type="dxa"/>
            <w:gridSpan w:val="4"/>
            <w:shd w:val="clear" w:color="auto" w:fill="FFFFFF"/>
            <w:tcMar>
              <w:top w:w="0" w:type="dxa"/>
              <w:left w:w="0" w:type="dxa"/>
              <w:bottom w:w="0" w:type="dxa"/>
              <w:right w:w="0" w:type="dxa"/>
            </w:tcMar>
            <w:vAlign w:val="center"/>
          </w:tcPr>
          <w:p w14:paraId="05F43BC1" w14:textId="77777777" w:rsidR="00D12399" w:rsidRPr="00EB6F13" w:rsidRDefault="00D12399" w:rsidP="009D167C">
            <w:pPr>
              <w:keepNext/>
              <w:spacing w:before="20" w:after="20"/>
              <w:ind w:left="20" w:right="20"/>
              <w:rPr>
                <w:sz w:val="22"/>
                <w:szCs w:val="22"/>
                <w:lang w:val="en-US"/>
              </w:rPr>
            </w:pPr>
            <w:r w:rsidRPr="00EB6F13">
              <w:rPr>
                <w:rFonts w:eastAsia="DejaVu Sans"/>
                <w:color w:val="000000"/>
                <w:sz w:val="22"/>
                <w:szCs w:val="22"/>
                <w:lang w:val="en-US"/>
              </w:rPr>
              <w:lastRenderedPageBreak/>
              <w:t xml:space="preserve">OFI = Opportunity for Improvement; ED = Emergency Department; GCS = </w:t>
            </w:r>
            <w:proofErr w:type="spellStart"/>
            <w:r w:rsidRPr="00EB6F13">
              <w:rPr>
                <w:rFonts w:eastAsia="DejaVu Sans"/>
                <w:color w:val="000000"/>
                <w:sz w:val="22"/>
                <w:szCs w:val="22"/>
                <w:lang w:val="en-US"/>
              </w:rPr>
              <w:t>Glascow</w:t>
            </w:r>
            <w:proofErr w:type="spellEnd"/>
            <w:r w:rsidRPr="00EB6F13">
              <w:rPr>
                <w:rFonts w:eastAsia="DejaVu Sans"/>
                <w:color w:val="000000"/>
                <w:sz w:val="22"/>
                <w:szCs w:val="22"/>
                <w:lang w:val="en-US"/>
              </w:rPr>
              <w:t xml:space="preserve"> Coma Scale.</w:t>
            </w:r>
          </w:p>
        </w:tc>
      </w:tr>
      <w:tr w:rsidR="004548BD" w:rsidRPr="006426DB" w14:paraId="7B3536BE" w14:textId="77777777" w:rsidTr="003C6BE1">
        <w:trPr>
          <w:cantSplit/>
          <w:trHeight w:val="85"/>
          <w:jc w:val="center"/>
        </w:trPr>
        <w:tc>
          <w:tcPr>
            <w:tcW w:w="8789" w:type="dxa"/>
            <w:gridSpan w:val="4"/>
            <w:shd w:val="clear" w:color="auto" w:fill="FFFFFF"/>
            <w:tcMar>
              <w:top w:w="0" w:type="dxa"/>
              <w:left w:w="0" w:type="dxa"/>
              <w:bottom w:w="0" w:type="dxa"/>
              <w:right w:w="0" w:type="dxa"/>
            </w:tcMar>
            <w:vAlign w:val="center"/>
          </w:tcPr>
          <w:p w14:paraId="41A1E75A" w14:textId="597E26D2" w:rsidR="004548BD" w:rsidRPr="00EB6F13" w:rsidRDefault="004548BD" w:rsidP="009D167C">
            <w:pPr>
              <w:keepNext/>
              <w:spacing w:before="20" w:after="20"/>
              <w:ind w:left="20" w:right="20"/>
              <w:rPr>
                <w:rFonts w:eastAsia="DejaVu Sans"/>
                <w:color w:val="000000"/>
                <w:sz w:val="22"/>
                <w:szCs w:val="22"/>
                <w:lang w:val="en-US"/>
              </w:rPr>
            </w:pPr>
          </w:p>
        </w:tc>
      </w:tr>
    </w:tbl>
    <w:p w14:paraId="199E35F6" w14:textId="77777777" w:rsidR="00FB5495" w:rsidRDefault="00FB5495" w:rsidP="00E6739C">
      <w:pPr>
        <w:pStyle w:val="Heading3"/>
        <w:rPr>
          <w:b/>
          <w:bCs/>
          <w:i w:val="0"/>
          <w:iCs/>
          <w:sz w:val="28"/>
          <w:szCs w:val="28"/>
          <w:lang w:val="en-US"/>
        </w:rPr>
      </w:pPr>
      <w:bookmarkStart w:id="34" w:name="main-result"/>
      <w:bookmarkEnd w:id="31"/>
    </w:p>
    <w:p w14:paraId="26822A72" w14:textId="3327D189" w:rsidR="00E6739C" w:rsidRPr="008D5921" w:rsidRDefault="00E6739C" w:rsidP="00E6739C">
      <w:pPr>
        <w:pStyle w:val="Heading3"/>
        <w:rPr>
          <w:b/>
          <w:bCs/>
          <w:i w:val="0"/>
          <w:iCs/>
          <w:sz w:val="28"/>
          <w:szCs w:val="28"/>
          <w:lang w:val="en-US"/>
        </w:rPr>
      </w:pPr>
      <w:r w:rsidRPr="008D5921">
        <w:rPr>
          <w:b/>
          <w:bCs/>
          <w:i w:val="0"/>
          <w:iCs/>
          <w:sz w:val="28"/>
          <w:szCs w:val="28"/>
          <w:lang w:val="en-US"/>
        </w:rPr>
        <w:t>Main result</w:t>
      </w:r>
    </w:p>
    <w:p w14:paraId="6AA31EAB" w14:textId="5F8EAC49" w:rsidR="00E6739C" w:rsidRDefault="00E6739C" w:rsidP="00E6739C">
      <w:pPr>
        <w:pStyle w:val="FirstParagraph"/>
        <w:spacing w:line="360" w:lineRule="auto"/>
      </w:pPr>
      <w:r>
        <w:t xml:space="preserve">We compared the performance of the </w:t>
      </w:r>
      <w:r w:rsidR="00C84297">
        <w:t>machine learning</w:t>
      </w:r>
      <w:r>
        <w:t xml:space="preserve"> model in the different cohorts with AUC as our performance metric (See table </w:t>
      </w:r>
      <w:r w:rsidR="00D9175A">
        <w:t>3</w:t>
      </w:r>
      <w:r>
        <w:t xml:space="preserve">). The </w:t>
      </w:r>
      <w:r w:rsidR="00C84297">
        <w:t>machine learning</w:t>
      </w:r>
      <w:r>
        <w:t xml:space="preserve"> model performed best in the cohort of patients with isolated severe TBI, in which it had an AUC of 0.811 (0.807-0.814), followed by “Other cohort” (AUC 0.761 0.76-0.762). The model performed worst in the cohort of patients with blunt multisystem trauma with TBI (AUC 0.696, 0.692-0.701). </w:t>
      </w:r>
      <w:commentRangeStart w:id="35"/>
      <w:r>
        <w:t xml:space="preserve">Figure </w:t>
      </w:r>
      <w:r w:rsidR="00D9175A">
        <w:t>1</w:t>
      </w:r>
      <w:r>
        <w:t xml:space="preserve"> shows details of the receiver operating curves</w:t>
      </w:r>
      <w:commentRangeEnd w:id="35"/>
      <w:r w:rsidR="009F33DA">
        <w:rPr>
          <w:rStyle w:val="CommentReference"/>
          <w:rFonts w:ascii="Times New Roman" w:hAnsi="Times New Roman" w:cs="Times New Roman"/>
          <w:lang w:val="sv-SE"/>
        </w:rPr>
        <w:commentReference w:id="35"/>
      </w:r>
      <w:r>
        <w:t xml:space="preserve">. The P-value between the different cohorts was </w:t>
      </w:r>
      <w:r w:rsidR="00BB3275">
        <w:t>&lt; 0.001</w:t>
      </w:r>
      <w:r>
        <w:t>, meaning that there were significant differences in AUC between cohorts.</w:t>
      </w:r>
    </w:p>
    <w:tbl>
      <w:tblPr>
        <w:tblpPr w:leftFromText="180" w:rightFromText="180" w:vertAnchor="text" w:horzAnchor="margin" w:tblpXSpec="center" w:tblpY="1255"/>
        <w:tblW w:w="0" w:type="auto"/>
        <w:tblLayout w:type="fixed"/>
        <w:tblLook w:val="0420" w:firstRow="1" w:lastRow="0" w:firstColumn="0" w:lastColumn="0" w:noHBand="0" w:noVBand="1"/>
      </w:tblPr>
      <w:tblGrid>
        <w:gridCol w:w="3774"/>
        <w:gridCol w:w="1080"/>
        <w:gridCol w:w="3227"/>
      </w:tblGrid>
      <w:tr w:rsidR="00D9175A" w:rsidRPr="00EB6F13" w14:paraId="7B0BE8E8" w14:textId="77777777" w:rsidTr="00D9175A">
        <w:trPr>
          <w:cantSplit/>
          <w:tblHeader/>
        </w:trPr>
        <w:tc>
          <w:tcPr>
            <w:tcW w:w="37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DB9ADC" w14:textId="77777777" w:rsidR="00D9175A" w:rsidRPr="00EB6F13" w:rsidRDefault="00D9175A" w:rsidP="00D9175A">
            <w:pPr>
              <w:keepNext/>
              <w:spacing w:before="20" w:after="20"/>
              <w:ind w:left="20" w:right="20"/>
              <w:rPr>
                <w:rFonts w:asciiTheme="majorHAnsi" w:hAnsiTheme="majorHAnsi" w:cstheme="majorHAnsi"/>
                <w:sz w:val="22"/>
                <w:szCs w:val="22"/>
              </w:rPr>
            </w:pPr>
            <w:proofErr w:type="spellStart"/>
            <w:r w:rsidRPr="00EB6F13">
              <w:rPr>
                <w:rFonts w:asciiTheme="majorHAnsi" w:eastAsia="DejaVu Sans" w:hAnsiTheme="majorHAnsi" w:cstheme="majorHAnsi"/>
                <w:color w:val="000000"/>
                <w:sz w:val="22"/>
                <w:szCs w:val="22"/>
              </w:rPr>
              <w:t>Cohort</w:t>
            </w:r>
            <w:proofErr w:type="spellEnd"/>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D0B2AD" w14:textId="77777777" w:rsidR="00D9175A" w:rsidRPr="00EB6F13" w:rsidRDefault="00D9175A" w:rsidP="00D9175A">
            <w:pPr>
              <w:keepNext/>
              <w:spacing w:before="20" w:after="20"/>
              <w:ind w:left="20" w:right="20"/>
              <w:rPr>
                <w:rFonts w:asciiTheme="majorHAnsi" w:hAnsiTheme="majorHAnsi" w:cstheme="majorHAnsi"/>
                <w:sz w:val="22"/>
                <w:szCs w:val="22"/>
              </w:rPr>
            </w:pPr>
            <w:r w:rsidRPr="00EB6F13">
              <w:rPr>
                <w:rFonts w:asciiTheme="majorHAnsi" w:eastAsia="DejaVu Sans" w:hAnsiTheme="majorHAnsi" w:cstheme="majorHAnsi"/>
                <w:color w:val="000000"/>
                <w:sz w:val="22"/>
                <w:szCs w:val="22"/>
              </w:rPr>
              <w:t>AUC (95% CI)</w:t>
            </w:r>
          </w:p>
        </w:tc>
        <w:tc>
          <w:tcPr>
            <w:tcW w:w="322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637EFF" w14:textId="77777777" w:rsidR="00D9175A" w:rsidRPr="00EB6F13" w:rsidRDefault="00D9175A" w:rsidP="00D9175A">
            <w:pPr>
              <w:keepNext/>
              <w:spacing w:before="20" w:after="20"/>
              <w:ind w:left="20" w:right="20"/>
              <w:jc w:val="right"/>
              <w:rPr>
                <w:rFonts w:asciiTheme="majorHAnsi" w:hAnsiTheme="majorHAnsi" w:cstheme="majorHAnsi"/>
                <w:sz w:val="22"/>
                <w:szCs w:val="22"/>
              </w:rPr>
            </w:pPr>
            <w:r w:rsidRPr="00EB6F13">
              <w:rPr>
                <w:rFonts w:asciiTheme="majorHAnsi" w:eastAsia="DejaVu Sans" w:hAnsiTheme="majorHAnsi" w:cstheme="majorHAnsi"/>
                <w:color w:val="000000"/>
                <w:sz w:val="22"/>
                <w:szCs w:val="22"/>
              </w:rPr>
              <w:t>n</w:t>
            </w:r>
          </w:p>
        </w:tc>
      </w:tr>
      <w:tr w:rsidR="00D9175A" w:rsidRPr="00EB6F13" w14:paraId="33187313" w14:textId="77777777" w:rsidTr="00D9175A">
        <w:trPr>
          <w:cantSplit/>
        </w:trPr>
        <w:tc>
          <w:tcPr>
            <w:tcW w:w="3774" w:type="dxa"/>
            <w:tcBorders>
              <w:bottom w:val="single" w:sz="4" w:space="0" w:color="666666"/>
            </w:tcBorders>
            <w:shd w:val="clear" w:color="auto" w:fill="FFFFFF"/>
            <w:tcMar>
              <w:top w:w="0" w:type="dxa"/>
              <w:left w:w="0" w:type="dxa"/>
              <w:bottom w:w="0" w:type="dxa"/>
              <w:right w:w="0" w:type="dxa"/>
            </w:tcMar>
            <w:vAlign w:val="center"/>
          </w:tcPr>
          <w:p w14:paraId="12F2F82E" w14:textId="77777777" w:rsidR="00D9175A" w:rsidRPr="00EB6F13" w:rsidRDefault="00D9175A" w:rsidP="00D9175A">
            <w:pPr>
              <w:keepNext/>
              <w:spacing w:before="20" w:after="20"/>
              <w:ind w:left="20" w:right="20"/>
              <w:rPr>
                <w:rFonts w:asciiTheme="majorHAnsi" w:hAnsiTheme="majorHAnsi" w:cstheme="majorHAnsi"/>
                <w:sz w:val="22"/>
                <w:szCs w:val="22"/>
              </w:rPr>
            </w:pPr>
            <w:proofErr w:type="spellStart"/>
            <w:r w:rsidRPr="00EB6F13">
              <w:rPr>
                <w:rFonts w:asciiTheme="majorHAnsi" w:eastAsia="DejaVu Sans" w:hAnsiTheme="majorHAnsi" w:cstheme="majorHAnsi"/>
                <w:color w:val="000000"/>
                <w:sz w:val="22"/>
                <w:szCs w:val="22"/>
              </w:rPr>
              <w:t>Other</w:t>
            </w:r>
            <w:proofErr w:type="spellEnd"/>
            <w:r w:rsidRPr="00EB6F13">
              <w:rPr>
                <w:rFonts w:asciiTheme="majorHAnsi" w:eastAsia="DejaVu Sans" w:hAnsiTheme="majorHAnsi" w:cstheme="majorHAnsi"/>
                <w:color w:val="000000"/>
                <w:sz w:val="22"/>
                <w:szCs w:val="22"/>
              </w:rPr>
              <w:t xml:space="preserve"> </w:t>
            </w:r>
            <w:proofErr w:type="spellStart"/>
            <w:r w:rsidRPr="00EB6F13">
              <w:rPr>
                <w:rFonts w:asciiTheme="majorHAnsi" w:eastAsia="DejaVu Sans" w:hAnsiTheme="majorHAnsi" w:cstheme="majorHAnsi"/>
                <w:color w:val="000000"/>
                <w:sz w:val="22"/>
                <w:szCs w:val="22"/>
              </w:rPr>
              <w:t>cohort</w:t>
            </w:r>
            <w:proofErr w:type="spellEnd"/>
          </w:p>
        </w:tc>
        <w:tc>
          <w:tcPr>
            <w:tcW w:w="1080" w:type="dxa"/>
            <w:tcBorders>
              <w:bottom w:val="single" w:sz="4" w:space="0" w:color="666666"/>
            </w:tcBorders>
            <w:shd w:val="clear" w:color="auto" w:fill="FFFFFF"/>
            <w:tcMar>
              <w:top w:w="0" w:type="dxa"/>
              <w:left w:w="0" w:type="dxa"/>
              <w:bottom w:w="0" w:type="dxa"/>
              <w:right w:w="0" w:type="dxa"/>
            </w:tcMar>
            <w:vAlign w:val="center"/>
          </w:tcPr>
          <w:p w14:paraId="0E27C5C5" w14:textId="77777777" w:rsidR="00D9175A" w:rsidRPr="00EB6F13" w:rsidRDefault="00D9175A" w:rsidP="00D9175A">
            <w:pPr>
              <w:keepNext/>
              <w:spacing w:before="20" w:after="20"/>
              <w:ind w:left="20" w:right="20"/>
              <w:rPr>
                <w:rFonts w:asciiTheme="majorHAnsi" w:hAnsiTheme="majorHAnsi" w:cstheme="majorHAnsi"/>
                <w:sz w:val="22"/>
                <w:szCs w:val="22"/>
              </w:rPr>
            </w:pPr>
            <w:proofErr w:type="gramStart"/>
            <w:r w:rsidRPr="00EB6F13">
              <w:rPr>
                <w:rFonts w:asciiTheme="majorHAnsi" w:eastAsia="DejaVu Sans" w:hAnsiTheme="majorHAnsi" w:cstheme="majorHAnsi"/>
                <w:color w:val="000000"/>
                <w:sz w:val="22"/>
                <w:szCs w:val="22"/>
              </w:rPr>
              <w:t>0.761</w:t>
            </w:r>
            <w:proofErr w:type="gramEnd"/>
            <w:r w:rsidRPr="00EB6F13">
              <w:rPr>
                <w:rFonts w:asciiTheme="majorHAnsi" w:eastAsia="DejaVu Sans" w:hAnsiTheme="majorHAnsi" w:cstheme="majorHAnsi"/>
                <w:color w:val="000000"/>
                <w:sz w:val="22"/>
                <w:szCs w:val="22"/>
              </w:rPr>
              <w:t xml:space="preserve"> (0.76, 0.762)</w:t>
            </w:r>
          </w:p>
        </w:tc>
        <w:tc>
          <w:tcPr>
            <w:tcW w:w="3227" w:type="dxa"/>
            <w:tcBorders>
              <w:bottom w:val="single" w:sz="4" w:space="0" w:color="666666"/>
            </w:tcBorders>
            <w:shd w:val="clear" w:color="auto" w:fill="FFFFFF"/>
            <w:tcMar>
              <w:top w:w="0" w:type="dxa"/>
              <w:left w:w="0" w:type="dxa"/>
              <w:bottom w:w="0" w:type="dxa"/>
              <w:right w:w="0" w:type="dxa"/>
            </w:tcMar>
            <w:vAlign w:val="center"/>
          </w:tcPr>
          <w:p w14:paraId="26DACDDE" w14:textId="77777777" w:rsidR="00D9175A" w:rsidRPr="00EB6F13" w:rsidRDefault="00D9175A" w:rsidP="00D9175A">
            <w:pPr>
              <w:keepNext/>
              <w:spacing w:before="20" w:after="20"/>
              <w:ind w:left="20" w:right="20"/>
              <w:jc w:val="right"/>
              <w:rPr>
                <w:rFonts w:asciiTheme="majorHAnsi" w:hAnsiTheme="majorHAnsi" w:cstheme="majorHAnsi"/>
                <w:sz w:val="22"/>
                <w:szCs w:val="22"/>
              </w:rPr>
            </w:pPr>
            <w:r w:rsidRPr="00EB6F13">
              <w:rPr>
                <w:rFonts w:asciiTheme="majorHAnsi" w:eastAsia="DejaVu Sans" w:hAnsiTheme="majorHAnsi" w:cstheme="majorHAnsi"/>
                <w:color w:val="000000"/>
                <w:sz w:val="22"/>
                <w:szCs w:val="22"/>
              </w:rPr>
              <w:t>6,707</w:t>
            </w:r>
          </w:p>
        </w:tc>
      </w:tr>
      <w:tr w:rsidR="00D9175A" w:rsidRPr="00EB6F13" w14:paraId="0D22696C" w14:textId="77777777" w:rsidTr="00D9175A">
        <w:trPr>
          <w:cantSplit/>
        </w:trPr>
        <w:tc>
          <w:tcPr>
            <w:tcW w:w="37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0366EF" w14:textId="77777777" w:rsidR="00D9175A" w:rsidRPr="00EB6F13" w:rsidRDefault="00D9175A" w:rsidP="00D9175A">
            <w:pPr>
              <w:keepNext/>
              <w:spacing w:before="20" w:after="20"/>
              <w:ind w:left="20" w:right="20"/>
              <w:rPr>
                <w:rFonts w:asciiTheme="majorHAnsi" w:hAnsiTheme="majorHAnsi" w:cstheme="majorHAnsi"/>
                <w:sz w:val="22"/>
                <w:szCs w:val="22"/>
              </w:rPr>
            </w:pPr>
            <w:r w:rsidRPr="00EB6F13">
              <w:rPr>
                <w:rFonts w:asciiTheme="majorHAnsi" w:eastAsia="DejaVu Sans" w:hAnsiTheme="majorHAnsi" w:cstheme="majorHAnsi"/>
                <w:color w:val="000000"/>
                <w:sz w:val="22"/>
                <w:szCs w:val="22"/>
              </w:rPr>
              <w:t xml:space="preserve">Blunt multisystem </w:t>
            </w:r>
            <w:proofErr w:type="spellStart"/>
            <w:r w:rsidRPr="00EB6F13">
              <w:rPr>
                <w:rFonts w:asciiTheme="majorHAnsi" w:eastAsia="DejaVu Sans" w:hAnsiTheme="majorHAnsi" w:cstheme="majorHAnsi"/>
                <w:color w:val="000000"/>
                <w:sz w:val="22"/>
                <w:szCs w:val="22"/>
              </w:rPr>
              <w:t>without</w:t>
            </w:r>
            <w:proofErr w:type="spellEnd"/>
            <w:r w:rsidRPr="00EB6F13">
              <w:rPr>
                <w:rFonts w:asciiTheme="majorHAnsi" w:eastAsia="DejaVu Sans" w:hAnsiTheme="majorHAnsi" w:cstheme="majorHAnsi"/>
                <w:color w:val="000000"/>
                <w:sz w:val="22"/>
                <w:szCs w:val="22"/>
              </w:rPr>
              <w:t xml:space="preserve"> TBI</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0C028" w14:textId="77777777" w:rsidR="00D9175A" w:rsidRPr="00EB6F13" w:rsidRDefault="00D9175A" w:rsidP="00D9175A">
            <w:pPr>
              <w:keepNext/>
              <w:spacing w:before="20" w:after="20"/>
              <w:ind w:left="20" w:right="20"/>
              <w:rPr>
                <w:rFonts w:asciiTheme="majorHAnsi" w:hAnsiTheme="majorHAnsi" w:cstheme="majorHAnsi"/>
                <w:sz w:val="22"/>
                <w:szCs w:val="22"/>
              </w:rPr>
            </w:pPr>
            <w:proofErr w:type="gramStart"/>
            <w:r w:rsidRPr="00EB6F13">
              <w:rPr>
                <w:rFonts w:asciiTheme="majorHAnsi" w:eastAsia="DejaVu Sans" w:hAnsiTheme="majorHAnsi" w:cstheme="majorHAnsi"/>
                <w:color w:val="000000"/>
                <w:sz w:val="22"/>
                <w:szCs w:val="22"/>
              </w:rPr>
              <w:t>0.625</w:t>
            </w:r>
            <w:proofErr w:type="gramEnd"/>
            <w:r w:rsidRPr="00EB6F13">
              <w:rPr>
                <w:rFonts w:asciiTheme="majorHAnsi" w:eastAsia="DejaVu Sans" w:hAnsiTheme="majorHAnsi" w:cstheme="majorHAnsi"/>
                <w:color w:val="000000"/>
                <w:sz w:val="22"/>
                <w:szCs w:val="22"/>
              </w:rPr>
              <w:t xml:space="preserve"> (0.623, 0.627)</w:t>
            </w:r>
          </w:p>
        </w:tc>
        <w:tc>
          <w:tcPr>
            <w:tcW w:w="32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289680" w14:textId="77777777" w:rsidR="00D9175A" w:rsidRPr="00EB6F13" w:rsidRDefault="00D9175A" w:rsidP="00D9175A">
            <w:pPr>
              <w:keepNext/>
              <w:spacing w:before="20" w:after="20"/>
              <w:ind w:left="20" w:right="20"/>
              <w:jc w:val="right"/>
              <w:rPr>
                <w:rFonts w:asciiTheme="majorHAnsi" w:hAnsiTheme="majorHAnsi" w:cstheme="majorHAnsi"/>
                <w:sz w:val="22"/>
                <w:szCs w:val="22"/>
              </w:rPr>
            </w:pPr>
            <w:r w:rsidRPr="00EB6F13">
              <w:rPr>
                <w:rFonts w:asciiTheme="majorHAnsi" w:eastAsia="DejaVu Sans" w:hAnsiTheme="majorHAnsi" w:cstheme="majorHAnsi"/>
                <w:color w:val="000000"/>
                <w:sz w:val="22"/>
                <w:szCs w:val="22"/>
              </w:rPr>
              <w:t>708</w:t>
            </w:r>
          </w:p>
        </w:tc>
      </w:tr>
      <w:tr w:rsidR="00D9175A" w:rsidRPr="00EB6F13" w14:paraId="7CA34E92" w14:textId="77777777" w:rsidTr="00D9175A">
        <w:trPr>
          <w:cantSplit/>
        </w:trPr>
        <w:tc>
          <w:tcPr>
            <w:tcW w:w="37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32FB32" w14:textId="77777777" w:rsidR="00D9175A" w:rsidRPr="00EB6F13" w:rsidRDefault="00D9175A" w:rsidP="00D9175A">
            <w:pPr>
              <w:keepNext/>
              <w:spacing w:before="20" w:after="20"/>
              <w:ind w:left="20" w:right="20"/>
              <w:rPr>
                <w:rFonts w:asciiTheme="majorHAnsi" w:hAnsiTheme="majorHAnsi" w:cstheme="majorHAnsi"/>
                <w:sz w:val="22"/>
                <w:szCs w:val="22"/>
              </w:rPr>
            </w:pPr>
            <w:proofErr w:type="spellStart"/>
            <w:r w:rsidRPr="00EB6F13">
              <w:rPr>
                <w:rFonts w:asciiTheme="majorHAnsi" w:eastAsia="DejaVu Sans" w:hAnsiTheme="majorHAnsi" w:cstheme="majorHAnsi"/>
                <w:color w:val="000000"/>
                <w:sz w:val="22"/>
                <w:szCs w:val="22"/>
              </w:rPr>
              <w:t>Severe</w:t>
            </w:r>
            <w:proofErr w:type="spellEnd"/>
            <w:r w:rsidRPr="00EB6F13">
              <w:rPr>
                <w:rFonts w:asciiTheme="majorHAnsi" w:eastAsia="DejaVu Sans" w:hAnsiTheme="majorHAnsi" w:cstheme="majorHAnsi"/>
                <w:color w:val="000000"/>
                <w:sz w:val="22"/>
                <w:szCs w:val="22"/>
              </w:rPr>
              <w:t xml:space="preserve"> </w:t>
            </w:r>
            <w:proofErr w:type="spellStart"/>
            <w:r w:rsidRPr="00EB6F13">
              <w:rPr>
                <w:rFonts w:asciiTheme="majorHAnsi" w:eastAsia="DejaVu Sans" w:hAnsiTheme="majorHAnsi" w:cstheme="majorHAnsi"/>
                <w:color w:val="000000"/>
                <w:sz w:val="22"/>
                <w:szCs w:val="22"/>
              </w:rPr>
              <w:t>penetrating</w:t>
            </w:r>
            <w:proofErr w:type="spellEnd"/>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DBA3E3" w14:textId="77777777" w:rsidR="00D9175A" w:rsidRPr="00EB6F13" w:rsidRDefault="00D9175A" w:rsidP="00D9175A">
            <w:pPr>
              <w:keepNext/>
              <w:spacing w:before="20" w:after="20"/>
              <w:ind w:left="20" w:right="20"/>
              <w:rPr>
                <w:rFonts w:asciiTheme="majorHAnsi" w:hAnsiTheme="majorHAnsi" w:cstheme="majorHAnsi"/>
                <w:sz w:val="22"/>
                <w:szCs w:val="22"/>
              </w:rPr>
            </w:pPr>
            <w:proofErr w:type="gramStart"/>
            <w:r w:rsidRPr="00EB6F13">
              <w:rPr>
                <w:rFonts w:asciiTheme="majorHAnsi" w:eastAsia="DejaVu Sans" w:hAnsiTheme="majorHAnsi" w:cstheme="majorHAnsi"/>
                <w:color w:val="000000"/>
                <w:sz w:val="22"/>
                <w:szCs w:val="22"/>
              </w:rPr>
              <w:t>0.705</w:t>
            </w:r>
            <w:proofErr w:type="gramEnd"/>
            <w:r w:rsidRPr="00EB6F13">
              <w:rPr>
                <w:rFonts w:asciiTheme="majorHAnsi" w:eastAsia="DejaVu Sans" w:hAnsiTheme="majorHAnsi" w:cstheme="majorHAnsi"/>
                <w:color w:val="000000"/>
                <w:sz w:val="22"/>
                <w:szCs w:val="22"/>
              </w:rPr>
              <w:t xml:space="preserve"> (0.703, 0.708)</w:t>
            </w:r>
          </w:p>
        </w:tc>
        <w:tc>
          <w:tcPr>
            <w:tcW w:w="32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2B2124" w14:textId="77777777" w:rsidR="00D9175A" w:rsidRPr="00EB6F13" w:rsidRDefault="00D9175A" w:rsidP="00D9175A">
            <w:pPr>
              <w:keepNext/>
              <w:spacing w:before="20" w:after="20"/>
              <w:ind w:left="20" w:right="20"/>
              <w:jc w:val="right"/>
              <w:rPr>
                <w:rFonts w:asciiTheme="majorHAnsi" w:hAnsiTheme="majorHAnsi" w:cstheme="majorHAnsi"/>
                <w:sz w:val="22"/>
                <w:szCs w:val="22"/>
              </w:rPr>
            </w:pPr>
            <w:r w:rsidRPr="00EB6F13">
              <w:rPr>
                <w:rFonts w:asciiTheme="majorHAnsi" w:eastAsia="DejaVu Sans" w:hAnsiTheme="majorHAnsi" w:cstheme="majorHAnsi"/>
                <w:color w:val="000000"/>
                <w:sz w:val="22"/>
                <w:szCs w:val="22"/>
              </w:rPr>
              <w:t>423</w:t>
            </w:r>
          </w:p>
        </w:tc>
      </w:tr>
      <w:tr w:rsidR="00D9175A" w:rsidRPr="00EB6F13" w14:paraId="6A4BAB52" w14:textId="77777777" w:rsidTr="00D9175A">
        <w:trPr>
          <w:cantSplit/>
        </w:trPr>
        <w:tc>
          <w:tcPr>
            <w:tcW w:w="377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A37D8" w14:textId="77777777" w:rsidR="00D9175A" w:rsidRPr="00EB6F13" w:rsidRDefault="00D9175A" w:rsidP="00D9175A">
            <w:pPr>
              <w:keepNext/>
              <w:spacing w:before="20" w:after="20"/>
              <w:ind w:left="20" w:right="20"/>
              <w:rPr>
                <w:rFonts w:asciiTheme="majorHAnsi" w:hAnsiTheme="majorHAnsi" w:cstheme="majorHAnsi"/>
                <w:sz w:val="22"/>
                <w:szCs w:val="22"/>
              </w:rPr>
            </w:pPr>
            <w:proofErr w:type="spellStart"/>
            <w:r w:rsidRPr="00EB6F13">
              <w:rPr>
                <w:rFonts w:asciiTheme="majorHAnsi" w:eastAsia="DejaVu Sans" w:hAnsiTheme="majorHAnsi" w:cstheme="majorHAnsi"/>
                <w:color w:val="000000"/>
                <w:sz w:val="22"/>
                <w:szCs w:val="22"/>
              </w:rPr>
              <w:t>Isolated</w:t>
            </w:r>
            <w:proofErr w:type="spellEnd"/>
            <w:r w:rsidRPr="00EB6F13">
              <w:rPr>
                <w:rFonts w:asciiTheme="majorHAnsi" w:eastAsia="DejaVu Sans" w:hAnsiTheme="majorHAnsi" w:cstheme="majorHAnsi"/>
                <w:color w:val="000000"/>
                <w:sz w:val="22"/>
                <w:szCs w:val="22"/>
              </w:rPr>
              <w:t xml:space="preserve"> </w:t>
            </w:r>
            <w:proofErr w:type="spellStart"/>
            <w:r w:rsidRPr="00EB6F13">
              <w:rPr>
                <w:rFonts w:asciiTheme="majorHAnsi" w:eastAsia="DejaVu Sans" w:hAnsiTheme="majorHAnsi" w:cstheme="majorHAnsi"/>
                <w:color w:val="000000"/>
                <w:sz w:val="22"/>
                <w:szCs w:val="22"/>
              </w:rPr>
              <w:t>severe</w:t>
            </w:r>
            <w:proofErr w:type="spellEnd"/>
            <w:r w:rsidRPr="00EB6F13">
              <w:rPr>
                <w:rFonts w:asciiTheme="majorHAnsi" w:eastAsia="DejaVu Sans" w:hAnsiTheme="majorHAnsi" w:cstheme="majorHAnsi"/>
                <w:color w:val="000000"/>
                <w:sz w:val="22"/>
                <w:szCs w:val="22"/>
              </w:rPr>
              <w:t xml:space="preserve"> TBI</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0D163C" w14:textId="77777777" w:rsidR="00D9175A" w:rsidRPr="00EB6F13" w:rsidRDefault="00D9175A" w:rsidP="00D9175A">
            <w:pPr>
              <w:keepNext/>
              <w:spacing w:before="20" w:after="20"/>
              <w:ind w:left="20" w:right="20"/>
              <w:rPr>
                <w:rFonts w:asciiTheme="majorHAnsi" w:hAnsiTheme="majorHAnsi" w:cstheme="majorHAnsi"/>
                <w:sz w:val="22"/>
                <w:szCs w:val="22"/>
              </w:rPr>
            </w:pPr>
            <w:proofErr w:type="gramStart"/>
            <w:r w:rsidRPr="00EB6F13">
              <w:rPr>
                <w:rFonts w:asciiTheme="majorHAnsi" w:eastAsia="DejaVu Sans" w:hAnsiTheme="majorHAnsi" w:cstheme="majorHAnsi"/>
                <w:color w:val="000000"/>
                <w:sz w:val="22"/>
                <w:szCs w:val="22"/>
              </w:rPr>
              <w:t>0.811</w:t>
            </w:r>
            <w:proofErr w:type="gramEnd"/>
            <w:r w:rsidRPr="00EB6F13">
              <w:rPr>
                <w:rFonts w:asciiTheme="majorHAnsi" w:eastAsia="DejaVu Sans" w:hAnsiTheme="majorHAnsi" w:cstheme="majorHAnsi"/>
                <w:color w:val="000000"/>
                <w:sz w:val="22"/>
                <w:szCs w:val="22"/>
              </w:rPr>
              <w:t xml:space="preserve"> (0.807, 0.814)</w:t>
            </w:r>
          </w:p>
        </w:tc>
        <w:tc>
          <w:tcPr>
            <w:tcW w:w="322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1AE18C" w14:textId="77777777" w:rsidR="00D9175A" w:rsidRPr="00EB6F13" w:rsidRDefault="00D9175A" w:rsidP="00D9175A">
            <w:pPr>
              <w:keepNext/>
              <w:spacing w:before="20" w:after="20"/>
              <w:ind w:left="20" w:right="20"/>
              <w:jc w:val="right"/>
              <w:rPr>
                <w:rFonts w:asciiTheme="majorHAnsi" w:hAnsiTheme="majorHAnsi" w:cstheme="majorHAnsi"/>
                <w:sz w:val="22"/>
                <w:szCs w:val="22"/>
              </w:rPr>
            </w:pPr>
            <w:r w:rsidRPr="00EB6F13">
              <w:rPr>
                <w:rFonts w:asciiTheme="majorHAnsi" w:eastAsia="DejaVu Sans" w:hAnsiTheme="majorHAnsi" w:cstheme="majorHAnsi"/>
                <w:color w:val="000000"/>
                <w:sz w:val="22"/>
                <w:szCs w:val="22"/>
              </w:rPr>
              <w:t>247</w:t>
            </w:r>
          </w:p>
        </w:tc>
      </w:tr>
      <w:tr w:rsidR="00D9175A" w:rsidRPr="00EB6F13" w14:paraId="0267DEE8" w14:textId="77777777" w:rsidTr="00D9175A">
        <w:trPr>
          <w:cantSplit/>
        </w:trPr>
        <w:tc>
          <w:tcPr>
            <w:tcW w:w="377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F86578" w14:textId="77777777" w:rsidR="00D9175A" w:rsidRPr="00EB6F13" w:rsidRDefault="00D9175A" w:rsidP="00D9175A">
            <w:pPr>
              <w:keepNext/>
              <w:spacing w:before="20" w:after="20"/>
              <w:ind w:left="20" w:right="20"/>
              <w:rPr>
                <w:rFonts w:asciiTheme="majorHAnsi" w:hAnsiTheme="majorHAnsi" w:cstheme="majorHAnsi"/>
                <w:sz w:val="22"/>
                <w:szCs w:val="22"/>
              </w:rPr>
            </w:pPr>
            <w:r w:rsidRPr="00EB6F13">
              <w:rPr>
                <w:rFonts w:asciiTheme="majorHAnsi" w:eastAsia="DejaVu Sans" w:hAnsiTheme="majorHAnsi" w:cstheme="majorHAnsi"/>
                <w:color w:val="000000"/>
                <w:sz w:val="22"/>
                <w:szCs w:val="22"/>
              </w:rPr>
              <w:t xml:space="preserve">Blunt multisystem </w:t>
            </w:r>
            <w:proofErr w:type="spellStart"/>
            <w:r w:rsidRPr="00EB6F13">
              <w:rPr>
                <w:rFonts w:asciiTheme="majorHAnsi" w:eastAsia="DejaVu Sans" w:hAnsiTheme="majorHAnsi" w:cstheme="majorHAnsi"/>
                <w:color w:val="000000"/>
                <w:sz w:val="22"/>
                <w:szCs w:val="22"/>
              </w:rPr>
              <w:t>with</w:t>
            </w:r>
            <w:proofErr w:type="spellEnd"/>
            <w:r w:rsidRPr="00EB6F13">
              <w:rPr>
                <w:rFonts w:asciiTheme="majorHAnsi" w:eastAsia="DejaVu Sans" w:hAnsiTheme="majorHAnsi" w:cstheme="majorHAnsi"/>
                <w:color w:val="000000"/>
                <w:sz w:val="22"/>
                <w:szCs w:val="22"/>
              </w:rPr>
              <w:t xml:space="preserve"> TBI</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B599007" w14:textId="77777777" w:rsidR="00D9175A" w:rsidRPr="00EB6F13" w:rsidRDefault="00D9175A" w:rsidP="00D9175A">
            <w:pPr>
              <w:keepNext/>
              <w:spacing w:before="20" w:after="20"/>
              <w:ind w:left="20" w:right="20"/>
              <w:rPr>
                <w:rFonts w:asciiTheme="majorHAnsi" w:hAnsiTheme="majorHAnsi" w:cstheme="majorHAnsi"/>
                <w:sz w:val="22"/>
                <w:szCs w:val="22"/>
              </w:rPr>
            </w:pPr>
            <w:proofErr w:type="gramStart"/>
            <w:r w:rsidRPr="00EB6F13">
              <w:rPr>
                <w:rFonts w:asciiTheme="majorHAnsi" w:eastAsia="DejaVu Sans" w:hAnsiTheme="majorHAnsi" w:cstheme="majorHAnsi"/>
                <w:color w:val="000000"/>
                <w:sz w:val="22"/>
                <w:szCs w:val="22"/>
              </w:rPr>
              <w:t>0.696</w:t>
            </w:r>
            <w:proofErr w:type="gramEnd"/>
            <w:r w:rsidRPr="00EB6F13">
              <w:rPr>
                <w:rFonts w:asciiTheme="majorHAnsi" w:eastAsia="DejaVu Sans" w:hAnsiTheme="majorHAnsi" w:cstheme="majorHAnsi"/>
                <w:color w:val="000000"/>
                <w:sz w:val="22"/>
                <w:szCs w:val="22"/>
              </w:rPr>
              <w:t xml:space="preserve"> (0.692, 0.701)</w:t>
            </w:r>
          </w:p>
        </w:tc>
        <w:tc>
          <w:tcPr>
            <w:tcW w:w="322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F71184" w14:textId="77777777" w:rsidR="00D9175A" w:rsidRPr="00EB6F13" w:rsidRDefault="00D9175A" w:rsidP="00D9175A">
            <w:pPr>
              <w:keepNext/>
              <w:spacing w:before="20" w:after="20"/>
              <w:ind w:left="20" w:right="20"/>
              <w:jc w:val="right"/>
              <w:rPr>
                <w:rFonts w:asciiTheme="majorHAnsi" w:hAnsiTheme="majorHAnsi" w:cstheme="majorHAnsi"/>
                <w:sz w:val="22"/>
                <w:szCs w:val="22"/>
              </w:rPr>
            </w:pPr>
            <w:r w:rsidRPr="00EB6F13">
              <w:rPr>
                <w:rFonts w:asciiTheme="majorHAnsi" w:eastAsia="DejaVu Sans" w:hAnsiTheme="majorHAnsi" w:cstheme="majorHAnsi"/>
                <w:color w:val="000000"/>
                <w:sz w:val="22"/>
                <w:szCs w:val="22"/>
              </w:rPr>
              <w:t>224</w:t>
            </w:r>
          </w:p>
        </w:tc>
      </w:tr>
    </w:tbl>
    <w:p w14:paraId="78D1790D" w14:textId="77777777" w:rsidR="00D12399" w:rsidRPr="00D12399" w:rsidRDefault="00D12399" w:rsidP="00D12399">
      <w:pPr>
        <w:pStyle w:val="BodyText"/>
      </w:pPr>
    </w:p>
    <w:p w14:paraId="7F812D92" w14:textId="08F90C2D" w:rsidR="00E62D39" w:rsidRPr="004A1CA0" w:rsidRDefault="00D9175A" w:rsidP="00542951">
      <w:pPr>
        <w:pStyle w:val="TableCaption"/>
        <w:rPr>
          <w:rFonts w:ascii="Times New Roman" w:hAnsi="Times New Roman" w:cs="Times New Roman"/>
          <w:i w:val="0"/>
          <w:iCs/>
          <w:sz w:val="22"/>
          <w:szCs w:val="22"/>
        </w:rPr>
      </w:pPr>
      <w:r>
        <w:rPr>
          <w:rFonts w:ascii="Times New Roman" w:hAnsi="Times New Roman" w:cs="Times New Roman"/>
          <w:i w:val="0"/>
          <w:iCs/>
          <w:sz w:val="22"/>
          <w:szCs w:val="22"/>
        </w:rPr>
        <w:t xml:space="preserve">Table 3: </w:t>
      </w:r>
      <w:r w:rsidR="00E62D39" w:rsidRPr="004A1CA0">
        <w:rPr>
          <w:rFonts w:ascii="Times New Roman" w:hAnsi="Times New Roman" w:cs="Times New Roman"/>
          <w:i w:val="0"/>
          <w:iCs/>
          <w:sz w:val="22"/>
          <w:szCs w:val="22"/>
        </w:rPr>
        <w:t>Area under the curve (AUC) across clinical cohorts</w:t>
      </w:r>
    </w:p>
    <w:p w14:paraId="2DFA67B0" w14:textId="514C4247" w:rsidR="00DC4310" w:rsidRDefault="00A248EE" w:rsidP="00DC4310">
      <w:pPr>
        <w:pStyle w:val="BodyText"/>
      </w:pPr>
      <w:r>
        <w:rPr>
          <w:noProof/>
        </w:rPr>
        <w:lastRenderedPageBreak/>
        <w:drawing>
          <wp:inline distT="0" distB="0" distL="0" distR="0" wp14:anchorId="7597827E" wp14:editId="36BF8E5A">
            <wp:extent cx="5760085" cy="5767070"/>
            <wp:effectExtent l="0" t="0" r="5715" b="0"/>
            <wp:docPr id="165054046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40461" name="Picture 1" descr="A graph of different colored lines&#10;&#10;Description automatically generated"/>
                    <pic:cNvPicPr/>
                  </pic:nvPicPr>
                  <pic:blipFill>
                    <a:blip r:embed="rId16"/>
                    <a:stretch>
                      <a:fillRect/>
                    </a:stretch>
                  </pic:blipFill>
                  <pic:spPr>
                    <a:xfrm>
                      <a:off x="0" y="0"/>
                      <a:ext cx="5760085" cy="5767070"/>
                    </a:xfrm>
                    <a:prstGeom prst="rect">
                      <a:avLst/>
                    </a:prstGeom>
                  </pic:spPr>
                </pic:pic>
              </a:graphicData>
            </a:graphic>
          </wp:inline>
        </w:drawing>
      </w:r>
    </w:p>
    <w:p w14:paraId="2D8C1C66" w14:textId="3C1F60E7" w:rsidR="004548BD" w:rsidRPr="00D9175A" w:rsidRDefault="004548BD" w:rsidP="00DC4310">
      <w:pPr>
        <w:pStyle w:val="BodyText"/>
        <w:rPr>
          <w:i/>
          <w:iCs/>
          <w:sz w:val="22"/>
          <w:szCs w:val="22"/>
        </w:rPr>
      </w:pPr>
      <w:r w:rsidRPr="00D9175A">
        <w:rPr>
          <w:i/>
          <w:iCs/>
          <w:sz w:val="22"/>
          <w:szCs w:val="22"/>
        </w:rPr>
        <w:t xml:space="preserve">Figure </w:t>
      </w:r>
      <w:r w:rsidR="00D9175A" w:rsidRPr="00D9175A">
        <w:rPr>
          <w:i/>
          <w:iCs/>
          <w:sz w:val="22"/>
          <w:szCs w:val="22"/>
        </w:rPr>
        <w:t>1</w:t>
      </w:r>
      <w:r w:rsidRPr="00D9175A">
        <w:rPr>
          <w:i/>
          <w:iCs/>
          <w:sz w:val="22"/>
          <w:szCs w:val="22"/>
        </w:rPr>
        <w:t>.</w:t>
      </w:r>
      <w:ins w:id="36" w:author="Martin Gerdin Wärnberg" w:date="2024-01-08T15:39:00Z">
        <w:r w:rsidR="009F33DA">
          <w:rPr>
            <w:i/>
            <w:iCs/>
            <w:sz w:val="22"/>
            <w:szCs w:val="22"/>
          </w:rPr>
          <w:t xml:space="preserve"> Receiver operating characteristics curves for the </w:t>
        </w:r>
        <w:proofErr w:type="spellStart"/>
        <w:r w:rsidR="009F33DA">
          <w:rPr>
            <w:i/>
            <w:iCs/>
            <w:sz w:val="22"/>
            <w:szCs w:val="22"/>
          </w:rPr>
          <w:t>XGBoost</w:t>
        </w:r>
        <w:proofErr w:type="spellEnd"/>
        <w:r w:rsidR="009F33DA">
          <w:rPr>
            <w:i/>
            <w:iCs/>
            <w:sz w:val="22"/>
            <w:szCs w:val="22"/>
          </w:rPr>
          <w:t xml:space="preserve"> model across clinical cohorts.</w:t>
        </w:r>
      </w:ins>
    </w:p>
    <w:p w14:paraId="1B77E41E" w14:textId="77777777" w:rsidR="00DC4310" w:rsidRPr="00DC4310" w:rsidRDefault="00DC4310" w:rsidP="00DC4310">
      <w:pPr>
        <w:pStyle w:val="BodyText"/>
      </w:pPr>
    </w:p>
    <w:p w14:paraId="0EDC7C5C" w14:textId="77777777" w:rsidR="00E6739C" w:rsidRPr="00E6739C" w:rsidRDefault="00E6739C" w:rsidP="00E6739C">
      <w:pPr>
        <w:pStyle w:val="Heading1"/>
        <w:rPr>
          <w:lang w:val="en-US"/>
        </w:rPr>
      </w:pPr>
      <w:bookmarkStart w:id="37" w:name="discussion"/>
      <w:bookmarkEnd w:id="30"/>
      <w:bookmarkEnd w:id="34"/>
      <w:r w:rsidRPr="00E6739C">
        <w:rPr>
          <w:lang w:val="en-US"/>
        </w:rPr>
        <w:t>Discussion</w:t>
      </w:r>
    </w:p>
    <w:p w14:paraId="3B9BA106" w14:textId="4479B98A" w:rsidR="00E6739C" w:rsidRDefault="00600795" w:rsidP="00E6739C">
      <w:pPr>
        <w:pStyle w:val="FirstParagraph"/>
        <w:spacing w:line="360" w:lineRule="auto"/>
      </w:pPr>
      <w:commentRangeStart w:id="38"/>
      <w:r>
        <w:t xml:space="preserve">The aim was </w:t>
      </w:r>
      <w:r w:rsidR="00E6739C">
        <w:t>to assess the performance of</w:t>
      </w:r>
      <w:r>
        <w:t xml:space="preserve"> the</w:t>
      </w:r>
      <w:r w:rsidR="00E6739C">
        <w:t xml:space="preserve"> machine learner </w:t>
      </w:r>
      <w:proofErr w:type="spellStart"/>
      <w:r w:rsidR="00E6739C">
        <w:t>XGBoost</w:t>
      </w:r>
      <w:proofErr w:type="spellEnd"/>
      <w:r>
        <w:t xml:space="preserve"> and its</w:t>
      </w:r>
      <w:r w:rsidR="00E6739C">
        <w:t xml:space="preserve"> viability as a tool to aid clinicians in their effort to improve trauma care quality</w:t>
      </w:r>
      <w:ins w:id="39" w:author="Martin Gerdin Wärnberg" w:date="2024-01-08T15:42:00Z">
        <w:r w:rsidR="009F33DA">
          <w:t>.</w:t>
        </w:r>
        <w:commentRangeEnd w:id="38"/>
        <w:r w:rsidR="009F33DA">
          <w:rPr>
            <w:rStyle w:val="CommentReference"/>
            <w:rFonts w:ascii="Times New Roman" w:hAnsi="Times New Roman" w:cs="Times New Roman"/>
            <w:lang w:val="sv-SE"/>
          </w:rPr>
          <w:commentReference w:id="38"/>
        </w:r>
      </w:ins>
      <w:del w:id="40" w:author="Martin Gerdin Wärnberg" w:date="2024-01-08T15:42:00Z">
        <w:r w:rsidDel="009F33DA">
          <w:delText>-</w:delText>
        </w:r>
      </w:del>
      <w:r>
        <w:t xml:space="preserve"> S</w:t>
      </w:r>
      <w:r w:rsidR="00E6739C">
        <w:t>pecifically</w:t>
      </w:r>
      <w:ins w:id="41" w:author="Martin Gerdin Wärnberg" w:date="2024-01-08T15:42:00Z">
        <w:r w:rsidR="009F33DA">
          <w:t>,</w:t>
        </w:r>
      </w:ins>
      <w:r w:rsidR="00E6739C">
        <w:t xml:space="preserve"> </w:t>
      </w:r>
      <w:r>
        <w:t xml:space="preserve">we wanted to </w:t>
      </w:r>
      <w:del w:id="42" w:author="Martin Gerdin Wärnberg" w:date="2024-01-08T15:42:00Z">
        <w:r w:rsidDel="009F33DA">
          <w:delText xml:space="preserve">find </w:delText>
        </w:r>
      </w:del>
      <w:ins w:id="43" w:author="Martin Gerdin Wärnberg" w:date="2024-01-08T15:42:00Z">
        <w:r w:rsidR="009F33DA">
          <w:t xml:space="preserve">assess </w:t>
        </w:r>
      </w:ins>
      <w:r>
        <w:t xml:space="preserve">out </w:t>
      </w:r>
      <w:r w:rsidR="00E6739C">
        <w:t xml:space="preserve">how </w:t>
      </w:r>
      <w:r w:rsidR="006175F8">
        <w:t xml:space="preserve">it </w:t>
      </w:r>
      <w:r w:rsidR="00E6739C">
        <w:t>would perform across different trauma cohorts. We found that there is some variation in the performance</w:t>
      </w:r>
      <w:r w:rsidR="00A04328">
        <w:t xml:space="preserve"> of the model</w:t>
      </w:r>
      <w:r w:rsidR="00E6739C">
        <w:t xml:space="preserve"> between the different cohorts, </w:t>
      </w:r>
      <w:commentRangeStart w:id="44"/>
      <w:r w:rsidR="00E6739C">
        <w:t>with “Blunt multisystem without TBI” performing the lowest</w:t>
      </w:r>
      <w:commentRangeEnd w:id="44"/>
      <w:r w:rsidR="003F2A90">
        <w:rPr>
          <w:rStyle w:val="CommentReference"/>
          <w:rFonts w:ascii="Times New Roman" w:hAnsi="Times New Roman" w:cs="Times New Roman"/>
          <w:lang w:val="sv-SE"/>
        </w:rPr>
        <w:commentReference w:id="44"/>
      </w:r>
      <w:r w:rsidR="00E6739C">
        <w:t xml:space="preserve">, despite being the largest clearly defined trauma cohort in the study. The </w:t>
      </w:r>
      <w:r>
        <w:t xml:space="preserve">overall </w:t>
      </w:r>
      <w:r w:rsidR="00E6739C">
        <w:t xml:space="preserve">largest group “Other cohorts”, which is made up of </w:t>
      </w:r>
      <w:r w:rsidR="00E6739C">
        <w:lastRenderedPageBreak/>
        <w:t>cases falling outside of the boundaries for the other formalized cohorts</w:t>
      </w:r>
      <w:r w:rsidR="000E4BD8">
        <w:t xml:space="preserve">, </w:t>
      </w:r>
      <w:r w:rsidR="00E6739C">
        <w:t>perform</w:t>
      </w:r>
      <w:r>
        <w:t>ed</w:t>
      </w:r>
      <w:r w:rsidR="00E6739C">
        <w:t xml:space="preserve"> the best </w:t>
      </w:r>
      <w:r w:rsidR="004078C5">
        <w:t>overall</w:t>
      </w:r>
      <w:r w:rsidR="00E6739C">
        <w:t>, despite possibly encompassing the largest heterogeneity.</w:t>
      </w:r>
    </w:p>
    <w:p w14:paraId="284E3D32" w14:textId="77777777" w:rsidR="00F30026" w:rsidDel="003F2A90" w:rsidRDefault="00E6739C" w:rsidP="00E6739C">
      <w:pPr>
        <w:pStyle w:val="BodyText"/>
        <w:spacing w:line="360" w:lineRule="auto"/>
        <w:rPr>
          <w:del w:id="45" w:author="Martin Gerdin Wärnberg" w:date="2024-01-08T15:43:00Z"/>
        </w:rPr>
      </w:pPr>
      <w:r>
        <w:t xml:space="preserve">A previous study on the same dataset has found that audit filters, with an AUC of 0.624, are outperformed by </w:t>
      </w:r>
      <w:r w:rsidR="000E4BD8">
        <w:t>machine learning</w:t>
      </w:r>
      <w:r>
        <w:t xml:space="preserve"> models when the dataset is not </w:t>
      </w:r>
      <w:proofErr w:type="spellStart"/>
      <w:r>
        <w:t>categorised</w:t>
      </w:r>
      <w:proofErr w:type="spellEnd"/>
      <w:r>
        <w:t xml:space="preserve"> by cohorts</w:t>
      </w:r>
      <w:r w:rsidR="004078C5">
        <w:t xml:space="preserve"> </w:t>
      </w:r>
      <w:r>
        <w:t>(20)</w:t>
      </w:r>
      <w:r w:rsidR="004078C5">
        <w:t>.</w:t>
      </w:r>
      <w:r>
        <w:t xml:space="preserve"> It is unclear how audit filters perform in this context across cohorts as this was outside of the scope the study. Interestingly, the model performed better on the “Isolated severe TBI” cohort in terms of AUC th</w:t>
      </w:r>
      <w:r w:rsidR="00EF15DF">
        <w:t>a</w:t>
      </w:r>
      <w:r>
        <w:t xml:space="preserve">n the best model in the </w:t>
      </w:r>
      <w:proofErr w:type="gramStart"/>
      <w:r>
        <w:t>aforementioned study</w:t>
      </w:r>
      <w:proofErr w:type="gramEnd"/>
      <w:r>
        <w:t xml:space="preserve"> (AUC 0.811 vs 0.789). A 2020 study found similarly good performance of machine learning models in TBI patients looking to predict poor outcomes. (26) This may suggest that some </w:t>
      </w:r>
      <w:r w:rsidR="004078C5">
        <w:t>models</w:t>
      </w:r>
    </w:p>
    <w:p w14:paraId="5C7D4795" w14:textId="74CAEF60" w:rsidR="00E6739C" w:rsidRDefault="00600795" w:rsidP="00E6739C">
      <w:pPr>
        <w:pStyle w:val="BodyText"/>
        <w:spacing w:line="360" w:lineRule="auto"/>
      </w:pPr>
      <w:del w:id="46" w:author="Martin Gerdin Wärnberg" w:date="2024-01-08T15:43:00Z">
        <w:r w:rsidDel="003F2A90">
          <w:delText>’</w:delText>
        </w:r>
      </w:del>
      <w:r w:rsidR="00E6739C">
        <w:t xml:space="preserve"> inclination to perform well in prediction of traumatic brain injury, whereas outcomes linked to other trauma cohorts may be harder to predict.</w:t>
      </w:r>
    </w:p>
    <w:p w14:paraId="4D300841" w14:textId="08E201AB" w:rsidR="00E6739C" w:rsidRDefault="00D350BD" w:rsidP="00E6739C">
      <w:pPr>
        <w:pStyle w:val="BodyText"/>
        <w:spacing w:line="360" w:lineRule="auto"/>
      </w:pPr>
      <w:r>
        <w:t>Overall,</w:t>
      </w:r>
      <w:r w:rsidR="00E6739C">
        <w:t xml:space="preserve"> the model perform</w:t>
      </w:r>
      <w:r w:rsidR="004A3385">
        <w:t>s</w:t>
      </w:r>
      <w:r w:rsidR="00E6739C">
        <w:t xml:space="preserve"> well in the prediction of OFI across the cohorts. The application of machine learning models to outcomes within trauma is commonly more widely studied with more straight forward prediction of mortality, rather than the </w:t>
      </w:r>
      <w:r w:rsidR="00B434DA">
        <w:t xml:space="preserve">more complex set of </w:t>
      </w:r>
      <w:r w:rsidR="006D4329">
        <w:t xml:space="preserve">circumstances </w:t>
      </w:r>
      <w:r w:rsidR="00E6739C">
        <w:t>that make up the outcome of OFI. (14,</w:t>
      </w:r>
      <w:r w:rsidR="00A04328">
        <w:t xml:space="preserve"> </w:t>
      </w:r>
      <w:r w:rsidR="00E6739C">
        <w:t xml:space="preserve">27) Therefore, it is hard to make direct comparisons to other studies findings in this </w:t>
      </w:r>
      <w:r w:rsidR="00B64DCF">
        <w:t>instance</w:t>
      </w:r>
      <w:r w:rsidR="00E6739C">
        <w:t>, as they are generally either focused on a</w:t>
      </w:r>
      <w:r w:rsidR="006D4329">
        <w:t>n</w:t>
      </w:r>
      <w:r w:rsidR="00E6739C">
        <w:t xml:space="preserve"> outcome far less complex, or not specifically tied to performance in outcomes in a particular cohort.</w:t>
      </w:r>
    </w:p>
    <w:p w14:paraId="4CD485A9" w14:textId="63B87ABD" w:rsidR="00600795" w:rsidRDefault="00600795" w:rsidP="00600795">
      <w:pPr>
        <w:pStyle w:val="FirstParagraph"/>
        <w:spacing w:line="360" w:lineRule="auto"/>
      </w:pPr>
      <w:commentRangeStart w:id="47"/>
      <w:r>
        <w:t xml:space="preserve">Perfect performance of the model was neither expected </w:t>
      </w:r>
      <w:ins w:id="48" w:author="Martin Gerdin Wärnberg" w:date="2024-01-08T15:44:00Z">
        <w:r w:rsidR="003F2A90">
          <w:t>n</w:t>
        </w:r>
      </w:ins>
      <w:r>
        <w:t xml:space="preserve">or the end goal. </w:t>
      </w:r>
      <w:commentRangeEnd w:id="47"/>
      <w:r w:rsidR="003F2A90">
        <w:rPr>
          <w:rStyle w:val="CommentReference"/>
          <w:rFonts w:ascii="Times New Roman" w:hAnsi="Times New Roman" w:cs="Times New Roman"/>
          <w:lang w:val="sv-SE"/>
        </w:rPr>
        <w:commentReference w:id="47"/>
      </w:r>
      <w:r>
        <w:t>As previously stated, OFI is a heterogeneous outcome, and comparing a machine learning model to the current system of both quantitative screening and subsequent human reviews is in some ways unfair. The goal in developing a model to perform this analysis is its potential in aiding human efforts, to streamline the selection process for mortality and morbidity conferences. If implemented in a clinical context, it would be less resource intensive and could potentially be adjusted to new clinical patterns in the future that could be associated with OFI.</w:t>
      </w:r>
    </w:p>
    <w:p w14:paraId="0269C7B3" w14:textId="4AAB6CB3" w:rsidR="00600795" w:rsidRDefault="00A04328" w:rsidP="00600795">
      <w:pPr>
        <w:pStyle w:val="BodyText"/>
        <w:spacing w:line="360" w:lineRule="auto"/>
      </w:pPr>
      <w:r>
        <w:t>A</w:t>
      </w:r>
      <w:r w:rsidR="00600795">
        <w:t xml:space="preserve">s it stands state of the art machine learning models </w:t>
      </w:r>
      <w:del w:id="49" w:author="Martin Gerdin Wärnberg" w:date="2024-01-08T15:45:00Z">
        <w:r w:rsidR="00600795" w:rsidDel="003F2A90">
          <w:delText>have immense potential to</w:delText>
        </w:r>
      </w:del>
      <w:ins w:id="50" w:author="Martin Gerdin Wärnberg" w:date="2024-01-08T15:45:00Z">
        <w:r w:rsidR="003F2A90">
          <w:t>may</w:t>
        </w:r>
      </w:ins>
      <w:r w:rsidR="00600795">
        <w:t xml:space="preserve"> aid in these types of selection processes. Time and costs are finite resources, and as such, there should always be the question of if they are adequately spent and if there is room for </w:t>
      </w:r>
      <w:proofErr w:type="spellStart"/>
      <w:r w:rsidR="00600795">
        <w:t>optimisation</w:t>
      </w:r>
      <w:proofErr w:type="spellEnd"/>
      <w:r w:rsidR="00600795">
        <w:t xml:space="preserve">. This does not only apply to the selection process itself, but also to mortality and morbidity conferences. Therefore, efforts to </w:t>
      </w:r>
      <w:proofErr w:type="spellStart"/>
      <w:r w:rsidR="00600795">
        <w:t>optimise</w:t>
      </w:r>
      <w:proofErr w:type="spellEnd"/>
      <w:r w:rsidR="00600795">
        <w:t xml:space="preserve"> the selection of possible OFI to be discussed is imperative. With the current selection process resources are spent on discussing cases without OFI as the outcome. To limit the time spent on such cases would be a win.</w:t>
      </w:r>
      <w:bookmarkStart w:id="51" w:name="limitations"/>
    </w:p>
    <w:p w14:paraId="46B97962" w14:textId="68E709A4" w:rsidR="00E6739C" w:rsidRPr="00600795" w:rsidRDefault="00E6739C" w:rsidP="00600795">
      <w:pPr>
        <w:pStyle w:val="BodyText"/>
        <w:spacing w:line="360" w:lineRule="auto"/>
      </w:pPr>
      <w:r w:rsidRPr="008D5921">
        <w:rPr>
          <w:b/>
          <w:bCs/>
          <w:iCs/>
          <w:sz w:val="28"/>
          <w:szCs w:val="28"/>
        </w:rPr>
        <w:lastRenderedPageBreak/>
        <w:t>Limitations</w:t>
      </w:r>
    </w:p>
    <w:p w14:paraId="479FA474" w14:textId="5CC8E164" w:rsidR="00600795" w:rsidRPr="00600795" w:rsidRDefault="00E6739C" w:rsidP="00600795">
      <w:pPr>
        <w:pStyle w:val="FirstParagraph"/>
        <w:spacing w:line="360" w:lineRule="auto"/>
      </w:pPr>
      <w:r>
        <w:t xml:space="preserve">The study had several limitations. Firstly, the nature of OFI is defined as a binary- variable. However, events leading up to a case being positive for OFI contains a multitude of </w:t>
      </w:r>
      <w:r w:rsidR="00D350BD">
        <w:t>variables and</w:t>
      </w:r>
      <w:r>
        <w:t xml:space="preserve"> can be determined by outcomes ranging from bad documentation to preventable death. </w:t>
      </w:r>
      <w:r w:rsidR="00E268C8">
        <w:t xml:space="preserve">A </w:t>
      </w:r>
      <w:r>
        <w:t>diverse set of possible clinical events</w:t>
      </w:r>
      <w:r w:rsidR="00E268C8">
        <w:t xml:space="preserve"> can lead to this outcome</w:t>
      </w:r>
      <w:r>
        <w:t xml:space="preserve">, which in turn </w:t>
      </w:r>
      <w:r w:rsidR="00E268C8">
        <w:t xml:space="preserve">may </w:t>
      </w:r>
      <w:r>
        <w:t xml:space="preserve">be determined by different predictors. It has been suggested that data with higher resolution, such as vital signs series rather </w:t>
      </w:r>
      <w:r w:rsidR="00D350BD">
        <w:t>than</w:t>
      </w:r>
      <w:r>
        <w:t xml:space="preserve"> single values could be a solution to this. </w:t>
      </w:r>
      <w:r w:rsidR="00D350BD">
        <w:t>However,</w:t>
      </w:r>
      <w:r>
        <w:t xml:space="preserve"> this comes with a drawback, as the current collection of data is based on the </w:t>
      </w:r>
      <w:proofErr w:type="spellStart"/>
      <w:r>
        <w:t>U</w:t>
      </w:r>
      <w:r w:rsidR="0008105E">
        <w:t>t</w:t>
      </w:r>
      <w:r>
        <w:t>stein</w:t>
      </w:r>
      <w:proofErr w:type="spellEnd"/>
      <w:r>
        <w:t xml:space="preserve"> template, and as such opens the door to a wider set of application in other contexts. Moving away from this has important implications for external validity of the model (20)</w:t>
      </w:r>
      <w:r w:rsidR="0061027F">
        <w:t xml:space="preserve">. </w:t>
      </w:r>
    </w:p>
    <w:p w14:paraId="47D6C1CF" w14:textId="49ABD2B4" w:rsidR="00E6739C" w:rsidRDefault="00E6739C" w:rsidP="00E6739C">
      <w:pPr>
        <w:pStyle w:val="BodyText"/>
        <w:spacing w:line="360" w:lineRule="auto"/>
      </w:pPr>
      <w:r>
        <w:t xml:space="preserve">Secondly, our </w:t>
      </w:r>
      <w:del w:id="52" w:author="Martin Gerdin Wärnberg" w:date="2024-01-08T15:45:00Z">
        <w:r w:rsidDel="003F2A90">
          <w:delText xml:space="preserve">learner </w:delText>
        </w:r>
      </w:del>
      <w:ins w:id="53" w:author="Martin Gerdin Wärnberg" w:date="2024-01-08T15:45:00Z">
        <w:r w:rsidR="003F2A90">
          <w:t xml:space="preserve">model </w:t>
        </w:r>
      </w:ins>
      <w:r>
        <w:t xml:space="preserve">is dependent on the current selection process for OFI, as this makes out the training data and thus the groundwork for what is considered OFI in our dataset. </w:t>
      </w:r>
      <w:r w:rsidR="00D350BD">
        <w:t>Consequently</w:t>
      </w:r>
      <w:r>
        <w:t>, the model</w:t>
      </w:r>
      <w:r w:rsidR="00D350BD">
        <w:t xml:space="preserve"> is</w:t>
      </w:r>
      <w:r>
        <w:t xml:space="preserve"> prone to some of the same limitations as the current system of audit filters. The review process is dependent </w:t>
      </w:r>
      <w:r w:rsidR="00E268C8">
        <w:t xml:space="preserve">on both the </w:t>
      </w:r>
      <w:r>
        <w:t>individual review of specialized nurses, along with the current set of audit filters</w:t>
      </w:r>
      <w:r w:rsidR="00E268C8">
        <w:t xml:space="preserve">. This </w:t>
      </w:r>
      <w:r>
        <w:t xml:space="preserve">may not be the optimal parameters for determining OFI. This introduces an inherent bias. The audit filter system </w:t>
      </w:r>
      <w:r w:rsidR="00F26F9A">
        <w:t>favor</w:t>
      </w:r>
      <w:r w:rsidR="00A33E0D">
        <w:t xml:space="preserve">s </w:t>
      </w:r>
      <w:r>
        <w:t xml:space="preserve">some types of error, while possibly missing others. At Karolinska University Hospital, the current system is more apt at identifying severe clinical outcomes, such as preventable death, or patient cases with more interventions or longer hospital </w:t>
      </w:r>
      <w:r w:rsidR="00D350BD">
        <w:t>stays and</w:t>
      </w:r>
      <w:r>
        <w:t xml:space="preserve"> flagging them as possible OFI. Higher ISS scores and “Days in hospital” have been found to be predictors of high importance when identifying OFI (23). This in turn introduces possible selection bias, giving a skewed view of errors within the trauma care, and as such not a holistic view of the trauma care quality.</w:t>
      </w:r>
    </w:p>
    <w:p w14:paraId="14D5F872" w14:textId="232F29C6" w:rsidR="00E6739C" w:rsidRDefault="00E6739C" w:rsidP="00E6739C">
      <w:pPr>
        <w:pStyle w:val="BodyText"/>
        <w:spacing w:line="360" w:lineRule="auto"/>
      </w:pPr>
      <w:r>
        <w:t>Further, machine learning models are suboptimal when applied to cases with rare events</w:t>
      </w:r>
      <w:r w:rsidR="00E268C8">
        <w:t>.</w:t>
      </w:r>
      <w:r>
        <w:t xml:space="preserve"> </w:t>
      </w:r>
      <w:r w:rsidR="00E268C8">
        <w:t>T</w:t>
      </w:r>
      <w:r>
        <w:t xml:space="preserve">hey are </w:t>
      </w:r>
      <w:r w:rsidR="00E268C8">
        <w:t xml:space="preserve">inherently </w:t>
      </w:r>
      <w:r>
        <w:t xml:space="preserve">limited to what they have previously been trained on. This means that not only are limited when finding OFI in cases with novel predictors or events that lead with error, but the models are also prone to creating a self-reinforcing cycle, making them </w:t>
      </w:r>
      <w:proofErr w:type="spellStart"/>
      <w:r>
        <w:t>specialised</w:t>
      </w:r>
      <w:proofErr w:type="spellEnd"/>
      <w:r>
        <w:t xml:space="preserve"> on finding a set of OFI with accuracy. The current system </w:t>
      </w:r>
      <w:r w:rsidR="00E268C8">
        <w:t>circumvents this</w:t>
      </w:r>
      <w:r>
        <w:t xml:space="preserve"> by the individual review followed by a mortality and morbidity conference. If the model approach to predicting OFI is to be implemented in clinical practice, some other form, either individual review or other form of identification would be needed to supplement the machine learning model to assure prediction</w:t>
      </w:r>
      <w:r w:rsidR="0013671D">
        <w:t xml:space="preserve"> of</w:t>
      </w:r>
      <w:r>
        <w:t xml:space="preserve"> previously unknown basis for OFI.</w:t>
      </w:r>
    </w:p>
    <w:p w14:paraId="6FA8E382" w14:textId="05DF2B22" w:rsidR="00E6739C" w:rsidRDefault="00E6739C" w:rsidP="00E6739C">
      <w:pPr>
        <w:pStyle w:val="BodyText"/>
        <w:spacing w:line="360" w:lineRule="auto"/>
      </w:pPr>
      <w:r>
        <w:lastRenderedPageBreak/>
        <w:t>Finally, given that the aim of identifying OFI at mortality and morbidity conferences is the correction of errors within the system of trauma care, with time and implementation of corrective actions, the scenarios and following this the parameters that predict OFI may change. Inherent to machine learning models is the potential for heavy bias</w:t>
      </w:r>
      <w:r w:rsidR="00D350BD">
        <w:t xml:space="preserve"> </w:t>
      </w:r>
      <w:r>
        <w:t>(14)</w:t>
      </w:r>
      <w:r w:rsidR="00D350BD">
        <w:t>.</w:t>
      </w:r>
      <w:r>
        <w:t xml:space="preserve"> To mitigate this, a model should be subject to scrutiny of data sets and features selected, and external validation.</w:t>
      </w:r>
    </w:p>
    <w:p w14:paraId="3D2CF7F9" w14:textId="6687425B" w:rsidR="00E6739C" w:rsidRPr="008D5921" w:rsidRDefault="00E6739C" w:rsidP="00E6739C">
      <w:pPr>
        <w:pStyle w:val="Heading3"/>
        <w:rPr>
          <w:b/>
          <w:bCs/>
          <w:i w:val="0"/>
          <w:iCs/>
          <w:sz w:val="28"/>
          <w:szCs w:val="28"/>
          <w:lang w:val="en-US"/>
        </w:rPr>
      </w:pPr>
      <w:bookmarkStart w:id="54" w:name="interpretation"/>
      <w:bookmarkEnd w:id="51"/>
      <w:r w:rsidRPr="008D5921">
        <w:rPr>
          <w:b/>
          <w:bCs/>
          <w:i w:val="0"/>
          <w:iCs/>
          <w:sz w:val="28"/>
          <w:szCs w:val="28"/>
          <w:lang w:val="en-US"/>
        </w:rPr>
        <w:t>I</w:t>
      </w:r>
      <w:r w:rsidR="00E268C8">
        <w:rPr>
          <w:b/>
          <w:bCs/>
          <w:i w:val="0"/>
          <w:iCs/>
          <w:sz w:val="28"/>
          <w:szCs w:val="28"/>
          <w:lang w:val="en-US"/>
        </w:rPr>
        <w:t>mplications</w:t>
      </w:r>
    </w:p>
    <w:p w14:paraId="0CFB27EA" w14:textId="3C6FAA3B" w:rsidR="00600795" w:rsidRPr="00600795" w:rsidRDefault="00E6739C" w:rsidP="00E6739C">
      <w:pPr>
        <w:pStyle w:val="BodyText"/>
        <w:spacing w:line="360" w:lineRule="auto"/>
      </w:pPr>
      <w:r w:rsidRPr="00600795">
        <w:t>A recent guideline stresses the need for more consideration of aspects such as usability, trust in algorithm output and human factor</w:t>
      </w:r>
      <w:r w:rsidR="00600795" w:rsidRPr="00600795">
        <w:t>s are currently limiting the i</w:t>
      </w:r>
      <w:r w:rsidRPr="00600795">
        <w:t>mplementation of decision systems based on AI into clinical practice</w:t>
      </w:r>
      <w:r w:rsidR="00600795" w:rsidRPr="00600795">
        <w:t xml:space="preserve"> </w:t>
      </w:r>
      <w:r w:rsidRPr="00600795">
        <w:t>(28)</w:t>
      </w:r>
      <w:r w:rsidR="00600795" w:rsidRPr="00600795">
        <w:t>.</w:t>
      </w:r>
      <w:r w:rsidRPr="00600795">
        <w:t xml:space="preserve"> Key barriers to entry for these kinds of model</w:t>
      </w:r>
      <w:r w:rsidR="00600795" w:rsidRPr="00600795">
        <w:t xml:space="preserve">s </w:t>
      </w:r>
      <w:r w:rsidRPr="00600795">
        <w:t>into the medical community remain.</w:t>
      </w:r>
      <w:r w:rsidR="00600795" w:rsidRPr="00600795">
        <w:t xml:space="preserve"> While some of these barriers may dissolve as we move towards more AI tools being in regular use in other areas within healthcare, it would be amiss to ignore the work that is needed to establish trust in systems </w:t>
      </w:r>
      <w:proofErr w:type="gramStart"/>
      <w:r w:rsidR="00600795" w:rsidRPr="00600795">
        <w:t>similar to</w:t>
      </w:r>
      <w:proofErr w:type="gramEnd"/>
      <w:r w:rsidR="00600795" w:rsidRPr="00600795">
        <w:t xml:space="preserve"> what has been tested within this study. As it stands, it is not only important that the model performs well, but that its usability is taken into consideration. This would mean educating practitioners in the merits and developing a system for application that is easy to use. </w:t>
      </w:r>
    </w:p>
    <w:p w14:paraId="24A58031" w14:textId="7C3398C3" w:rsidR="00600795" w:rsidRDefault="00E6739C" w:rsidP="00E6739C">
      <w:pPr>
        <w:pStyle w:val="BodyText"/>
        <w:spacing w:line="360" w:lineRule="auto"/>
      </w:pPr>
      <w:r w:rsidRPr="00600795">
        <w:t xml:space="preserve">In this study, we set out to investigate the viability of a model based on the machine learner </w:t>
      </w:r>
      <w:proofErr w:type="spellStart"/>
      <w:r w:rsidRPr="00600795">
        <w:t>XGBoost</w:t>
      </w:r>
      <w:proofErr w:type="spellEnd"/>
      <w:r w:rsidRPr="00600795">
        <w:t xml:space="preserve"> across cohorts. The findings suggest that the model does not perform as well across all patient </w:t>
      </w:r>
      <w:r w:rsidR="009B4E36" w:rsidRPr="00600795">
        <w:t>types and</w:t>
      </w:r>
      <w:r w:rsidRPr="00600795">
        <w:t xml:space="preserve"> could need further improvement before implementation in selection of cases to be discussed at a conference. This is important from a fairness perspective, as the type of injury should not dictate the opportunity to find and correct errors in clinical </w:t>
      </w:r>
      <w:r w:rsidR="009B4E36" w:rsidRPr="00600795">
        <w:t>practice</w:t>
      </w:r>
      <w:r w:rsidRPr="00600795">
        <w:t>.</w:t>
      </w:r>
      <w:r w:rsidR="00600795">
        <w:t xml:space="preserve"> </w:t>
      </w:r>
    </w:p>
    <w:p w14:paraId="68CC323A" w14:textId="38A8760E" w:rsidR="00E268C8" w:rsidRDefault="00E268C8" w:rsidP="00E6739C">
      <w:pPr>
        <w:pStyle w:val="BodyText"/>
        <w:spacing w:line="360" w:lineRule="auto"/>
      </w:pPr>
      <w:r>
        <w:t xml:space="preserve">Health equity is an important aspect to take into consideration when developing quality improvement programs. </w:t>
      </w:r>
      <w:r w:rsidRPr="00600795">
        <w:t xml:space="preserve">It is important to highlight that these findings are based on single a single center study, and as such only illustrates the situation in Stockholm. </w:t>
      </w:r>
      <w:r>
        <w:t xml:space="preserve">Sweden is a high-income country and healthcare is tax funded. As such less importance is placed on socioeconomic status in the care provided. Stockholm is the only region in Sweden with a level 1 trauma center. This type of highly specialized care is not possible all over the country due many regions being sparsely populated. This has downstream implications for the level of care being available. Quality improvement in trauma care should therefore not only be focused on correction of errors within one clinics context, but also look further to facilitate quality care being provided regardless of geography. </w:t>
      </w:r>
      <w:r w:rsidRPr="00600795">
        <w:t xml:space="preserve">To establish a model that has validity in a wider context, further research would have to establish how the performance may differ in a </w:t>
      </w:r>
      <w:r w:rsidRPr="00600795">
        <w:lastRenderedPageBreak/>
        <w:t>different clinical context and take a wider set of data and circumstances into account.</w:t>
      </w:r>
      <w:r>
        <w:t xml:space="preserve"> This would be crucial if a model is to be used in a wider set of clinics both domestically as well as internationally. </w:t>
      </w:r>
    </w:p>
    <w:p w14:paraId="42155C82" w14:textId="793E3DDA" w:rsidR="00600795" w:rsidRPr="00600795" w:rsidRDefault="00600795" w:rsidP="00E6739C">
      <w:pPr>
        <w:pStyle w:val="BodyText"/>
        <w:spacing w:line="360" w:lineRule="auto"/>
      </w:pPr>
      <w:r>
        <w:t xml:space="preserve">Further, this study did not look at differences in demographics and possible outcomes linked to differences in aspects such as gender or age. Men make up a disproportionally large group compared to women when it comes to trauma. Each year, almost twice as many men die due to traumatic injury when compared to women, with the distribution of different types of injury varying by demographic and region (29). Females have been shown to have a higher survival following trauma in higher income countries, whereas those in lower income countries show no difference compared to men. Differences in cell-mediated immune response following </w:t>
      </w:r>
      <w:proofErr w:type="spellStart"/>
      <w:r>
        <w:t>haemorrhage</w:t>
      </w:r>
      <w:proofErr w:type="spellEnd"/>
      <w:r>
        <w:t xml:space="preserve">, differences in post-traumatic cytokine levels, and potential protective effects of </w:t>
      </w:r>
      <w:proofErr w:type="spellStart"/>
      <w:r>
        <w:t>oestrogen</w:t>
      </w:r>
      <w:proofErr w:type="spellEnd"/>
      <w:r>
        <w:t xml:space="preserve"> have been proposed to be the cause of the disparity between these groups (30). Research on audit filters has found no correlation between audit filters and OFI. (23) It is important, that due to the differences between men and women, that the model for prediction has similar performance in these subgroups and does not discriminate.</w:t>
      </w:r>
      <w:r w:rsidR="00E268C8">
        <w:t xml:space="preserve"> For future studies, it will be important to establish that any prediction model implemented in clinical practice performs equally well for both genders.</w:t>
      </w:r>
    </w:p>
    <w:p w14:paraId="2CAD2781" w14:textId="77777777" w:rsidR="00E6739C" w:rsidRPr="008D5921" w:rsidRDefault="00E6739C" w:rsidP="00E6739C">
      <w:pPr>
        <w:pStyle w:val="Heading3"/>
        <w:rPr>
          <w:b/>
          <w:bCs/>
          <w:i w:val="0"/>
          <w:iCs/>
          <w:sz w:val="28"/>
          <w:szCs w:val="28"/>
          <w:lang w:val="en-US"/>
        </w:rPr>
      </w:pPr>
      <w:bookmarkStart w:id="55" w:name="further-research"/>
      <w:bookmarkEnd w:id="54"/>
      <w:r w:rsidRPr="008D5921">
        <w:rPr>
          <w:b/>
          <w:bCs/>
          <w:i w:val="0"/>
          <w:iCs/>
          <w:sz w:val="28"/>
          <w:szCs w:val="28"/>
          <w:lang w:val="en-US"/>
        </w:rPr>
        <w:t>Further research</w:t>
      </w:r>
    </w:p>
    <w:p w14:paraId="3EB345FC" w14:textId="7063D216" w:rsidR="00E268C8" w:rsidRDefault="00E6739C" w:rsidP="00E268C8">
      <w:pPr>
        <w:pStyle w:val="BodyText"/>
        <w:spacing w:line="360" w:lineRule="auto"/>
      </w:pPr>
      <w:r>
        <w:t>Overall, further research is needed to increase performance of the model</w:t>
      </w:r>
      <w:r w:rsidR="00E268C8">
        <w:t xml:space="preserve"> and assure good prediction across cohorts. Multiple other learners that have already showed promise in prediction of OFI (20), and as such should be evaluated in terms of their performance across cohorts. </w:t>
      </w:r>
    </w:p>
    <w:p w14:paraId="4B77C96D" w14:textId="408BAD62" w:rsidR="00BA0A0B" w:rsidRDefault="00BA0A0B" w:rsidP="00E268C8">
      <w:pPr>
        <w:pStyle w:val="BodyText"/>
        <w:spacing w:line="360" w:lineRule="auto"/>
      </w:pPr>
      <w:r>
        <w:t xml:space="preserve">Additionally, investigation into the model’s performance </w:t>
      </w:r>
      <w:r w:rsidR="00490556">
        <w:t>regarding</w:t>
      </w:r>
      <w:r>
        <w:t xml:space="preserve"> possible gender bias should be conducted before proposal for a clinical context. As previous studies have found gender to not be a determining factor for OFI using the current system of audit filters</w:t>
      </w:r>
      <w:r w:rsidR="00415E07">
        <w:t xml:space="preserve"> (23)</w:t>
      </w:r>
      <w:r>
        <w:t xml:space="preserve">, the hypothesis is that the model being trained on the same data would not discriminate substantially in this regard. </w:t>
      </w:r>
    </w:p>
    <w:p w14:paraId="2BDBF113" w14:textId="77777777" w:rsidR="00E6739C" w:rsidRPr="00E6739C" w:rsidRDefault="00E6739C" w:rsidP="00E6739C">
      <w:pPr>
        <w:pStyle w:val="Heading1"/>
        <w:rPr>
          <w:lang w:val="en-US"/>
        </w:rPr>
      </w:pPr>
      <w:bookmarkStart w:id="56" w:name="conclusion"/>
      <w:bookmarkEnd w:id="37"/>
      <w:bookmarkEnd w:id="55"/>
      <w:r w:rsidRPr="00E6739C">
        <w:rPr>
          <w:lang w:val="en-US"/>
        </w:rPr>
        <w:t>Conclusion</w:t>
      </w:r>
    </w:p>
    <w:p w14:paraId="301FE559" w14:textId="3ACBAD38" w:rsidR="00E7617C" w:rsidRDefault="000229B2" w:rsidP="00E7617C">
      <w:pPr>
        <w:pStyle w:val="FirstParagraph"/>
        <w:spacing w:line="360" w:lineRule="auto"/>
      </w:pPr>
      <w:r>
        <w:t xml:space="preserve">The model </w:t>
      </w:r>
      <w:proofErr w:type="spellStart"/>
      <w:r>
        <w:t>X</w:t>
      </w:r>
      <w:r w:rsidR="00600795">
        <w:t>G</w:t>
      </w:r>
      <w:r>
        <w:t>Boost</w:t>
      </w:r>
      <w:proofErr w:type="spellEnd"/>
      <w:r>
        <w:t xml:space="preserve"> </w:t>
      </w:r>
      <w:r w:rsidR="00E6739C">
        <w:t>show</w:t>
      </w:r>
      <w:r>
        <w:t>s</w:t>
      </w:r>
      <w:r w:rsidR="00E6739C">
        <w:t xml:space="preserve"> promise for future implementation into a clinical context to predict OFI. Our findings show that although overall perform</w:t>
      </w:r>
      <w:r w:rsidR="00EC0A1C">
        <w:t>ance of our model is good</w:t>
      </w:r>
      <w:r w:rsidR="00E6739C">
        <w:t xml:space="preserve"> across cohorts, some disparity exists in the </w:t>
      </w:r>
      <w:r w:rsidR="00E268C8">
        <w:t>model’s</w:t>
      </w:r>
      <w:r w:rsidR="00E6739C">
        <w:t xml:space="preserve"> accuracy across different cohorts.</w:t>
      </w:r>
      <w:bookmarkStart w:id="57" w:name="references"/>
      <w:bookmarkEnd w:id="56"/>
      <w:r w:rsidR="00EC0A1C">
        <w:t xml:space="preserve"> </w:t>
      </w:r>
    </w:p>
    <w:p w14:paraId="62371230" w14:textId="77777777" w:rsidR="00F30026" w:rsidDel="003F2A90" w:rsidRDefault="00F30026" w:rsidP="00E6739C">
      <w:pPr>
        <w:pStyle w:val="Heading1"/>
        <w:rPr>
          <w:del w:id="58" w:author="Martin Gerdin Wärnberg" w:date="2024-01-08T15:46:00Z"/>
          <w:lang w:val="en-US"/>
        </w:rPr>
      </w:pPr>
    </w:p>
    <w:p w14:paraId="22206D15" w14:textId="77777777" w:rsidR="00F30026" w:rsidDel="003F2A90" w:rsidRDefault="00F30026" w:rsidP="00E6739C">
      <w:pPr>
        <w:pStyle w:val="Heading1"/>
        <w:rPr>
          <w:del w:id="59" w:author="Martin Gerdin Wärnberg" w:date="2024-01-08T15:46:00Z"/>
          <w:lang w:val="en-US"/>
        </w:rPr>
      </w:pPr>
    </w:p>
    <w:p w14:paraId="5C7DDEDF" w14:textId="77777777" w:rsidR="00F30026" w:rsidDel="003F2A90" w:rsidRDefault="00F30026" w:rsidP="00E6739C">
      <w:pPr>
        <w:pStyle w:val="Heading1"/>
        <w:rPr>
          <w:del w:id="60" w:author="Martin Gerdin Wärnberg" w:date="2024-01-08T15:46:00Z"/>
          <w:lang w:val="en-US"/>
        </w:rPr>
      </w:pPr>
    </w:p>
    <w:p w14:paraId="0848EDCD" w14:textId="77777777" w:rsidR="00F30026" w:rsidDel="003F2A90" w:rsidRDefault="00F30026" w:rsidP="00E6739C">
      <w:pPr>
        <w:pStyle w:val="Heading1"/>
        <w:rPr>
          <w:del w:id="61" w:author="Martin Gerdin Wärnberg" w:date="2024-01-08T15:46:00Z"/>
          <w:lang w:val="en-US"/>
        </w:rPr>
      </w:pPr>
    </w:p>
    <w:p w14:paraId="15FA7CA0" w14:textId="77777777" w:rsidR="00F30026" w:rsidDel="003F2A90" w:rsidRDefault="00F30026" w:rsidP="00E6739C">
      <w:pPr>
        <w:pStyle w:val="Heading1"/>
        <w:rPr>
          <w:del w:id="62" w:author="Martin Gerdin Wärnberg" w:date="2024-01-08T15:46:00Z"/>
          <w:lang w:val="en-US"/>
        </w:rPr>
      </w:pPr>
    </w:p>
    <w:p w14:paraId="1F52F87A" w14:textId="77777777" w:rsidR="00F30026" w:rsidDel="003F2A90" w:rsidRDefault="00F30026" w:rsidP="00E6739C">
      <w:pPr>
        <w:pStyle w:val="Heading1"/>
        <w:rPr>
          <w:del w:id="63" w:author="Martin Gerdin Wärnberg" w:date="2024-01-08T15:46:00Z"/>
          <w:lang w:val="en-US"/>
        </w:rPr>
      </w:pPr>
    </w:p>
    <w:p w14:paraId="7388E123" w14:textId="77777777" w:rsidR="00F30026" w:rsidDel="003F2A90" w:rsidRDefault="00F30026" w:rsidP="00E6739C">
      <w:pPr>
        <w:pStyle w:val="Heading1"/>
        <w:rPr>
          <w:del w:id="64" w:author="Martin Gerdin Wärnberg" w:date="2024-01-08T15:46:00Z"/>
          <w:lang w:val="en-US"/>
        </w:rPr>
      </w:pPr>
    </w:p>
    <w:p w14:paraId="4624DFF3" w14:textId="77777777" w:rsidR="00F30026" w:rsidDel="003F2A90" w:rsidRDefault="00F30026" w:rsidP="00E6739C">
      <w:pPr>
        <w:pStyle w:val="Heading1"/>
        <w:rPr>
          <w:del w:id="65" w:author="Martin Gerdin Wärnberg" w:date="2024-01-08T15:46:00Z"/>
          <w:lang w:val="en-US"/>
        </w:rPr>
      </w:pPr>
    </w:p>
    <w:p w14:paraId="7A1DAAA0" w14:textId="77777777" w:rsidR="00F30026" w:rsidDel="003F2A90" w:rsidRDefault="00F30026" w:rsidP="00E6739C">
      <w:pPr>
        <w:pStyle w:val="Heading1"/>
        <w:rPr>
          <w:del w:id="66" w:author="Martin Gerdin Wärnberg" w:date="2024-01-08T15:46:00Z"/>
          <w:lang w:val="en-US"/>
        </w:rPr>
      </w:pPr>
    </w:p>
    <w:p w14:paraId="11F519C0" w14:textId="77777777" w:rsidR="00F30026" w:rsidDel="003F2A90" w:rsidRDefault="00F30026" w:rsidP="00E6739C">
      <w:pPr>
        <w:pStyle w:val="Heading1"/>
        <w:rPr>
          <w:del w:id="67" w:author="Martin Gerdin Wärnberg" w:date="2024-01-08T15:46:00Z"/>
          <w:lang w:val="en-US"/>
        </w:rPr>
      </w:pPr>
    </w:p>
    <w:p w14:paraId="58801085" w14:textId="77777777" w:rsidR="00F30026" w:rsidDel="003F2A90" w:rsidRDefault="00F30026" w:rsidP="00E6739C">
      <w:pPr>
        <w:pStyle w:val="Heading1"/>
        <w:rPr>
          <w:del w:id="68" w:author="Martin Gerdin Wärnberg" w:date="2024-01-08T15:46:00Z"/>
          <w:lang w:val="en-US"/>
        </w:rPr>
      </w:pPr>
    </w:p>
    <w:p w14:paraId="4F5DD8CC" w14:textId="77777777" w:rsidR="00F30026" w:rsidDel="003F2A90" w:rsidRDefault="00F30026" w:rsidP="00E6739C">
      <w:pPr>
        <w:pStyle w:val="Heading1"/>
        <w:rPr>
          <w:del w:id="69" w:author="Martin Gerdin Wärnberg" w:date="2024-01-08T15:46:00Z"/>
          <w:lang w:val="en-US"/>
        </w:rPr>
      </w:pPr>
    </w:p>
    <w:p w14:paraId="33EA1788" w14:textId="77777777" w:rsidR="00F30026" w:rsidDel="003F2A90" w:rsidRDefault="00F30026" w:rsidP="00E6739C">
      <w:pPr>
        <w:pStyle w:val="Heading1"/>
        <w:rPr>
          <w:del w:id="70" w:author="Martin Gerdin Wärnberg" w:date="2024-01-08T15:46:00Z"/>
          <w:lang w:val="en-US"/>
        </w:rPr>
      </w:pPr>
    </w:p>
    <w:p w14:paraId="514347ED" w14:textId="77777777" w:rsidR="00F30026" w:rsidRPr="00F30026" w:rsidDel="003F2A90" w:rsidRDefault="00F30026" w:rsidP="00F30026">
      <w:pPr>
        <w:rPr>
          <w:del w:id="71" w:author="Martin Gerdin Wärnberg" w:date="2024-01-08T15:46:00Z"/>
          <w:lang w:val="en-US"/>
        </w:rPr>
      </w:pPr>
    </w:p>
    <w:p w14:paraId="3BDB8F3F" w14:textId="77777777" w:rsidR="00F30026" w:rsidDel="003F2A90" w:rsidRDefault="00F30026" w:rsidP="00E6739C">
      <w:pPr>
        <w:pStyle w:val="Heading1"/>
        <w:rPr>
          <w:del w:id="72" w:author="Martin Gerdin Wärnberg" w:date="2024-01-08T15:46:00Z"/>
          <w:lang w:val="en-US"/>
        </w:rPr>
      </w:pPr>
    </w:p>
    <w:p w14:paraId="67DB9E11" w14:textId="77777777" w:rsidR="00F30026" w:rsidDel="003F2A90" w:rsidRDefault="00F30026" w:rsidP="00F30026">
      <w:pPr>
        <w:rPr>
          <w:del w:id="73" w:author="Martin Gerdin Wärnberg" w:date="2024-01-08T15:46:00Z"/>
          <w:lang w:val="en-US"/>
        </w:rPr>
      </w:pPr>
    </w:p>
    <w:p w14:paraId="4A5461D3" w14:textId="77777777" w:rsidR="00F30026" w:rsidDel="003F2A90" w:rsidRDefault="00F30026" w:rsidP="00F30026">
      <w:pPr>
        <w:rPr>
          <w:del w:id="74" w:author="Martin Gerdin Wärnberg" w:date="2024-01-08T15:46:00Z"/>
          <w:lang w:val="en-US"/>
        </w:rPr>
      </w:pPr>
    </w:p>
    <w:p w14:paraId="53061A7D" w14:textId="77777777" w:rsidR="00F30026" w:rsidDel="003F2A90" w:rsidRDefault="00F30026" w:rsidP="00E6739C">
      <w:pPr>
        <w:pStyle w:val="Heading1"/>
        <w:rPr>
          <w:del w:id="75" w:author="Martin Gerdin Wärnberg" w:date="2024-01-08T15:46:00Z"/>
          <w:lang w:val="en-US"/>
        </w:rPr>
      </w:pPr>
    </w:p>
    <w:p w14:paraId="1D123161" w14:textId="77777777" w:rsidR="00F30026" w:rsidDel="003F2A90" w:rsidRDefault="00F30026" w:rsidP="00E6739C">
      <w:pPr>
        <w:pStyle w:val="Heading1"/>
        <w:rPr>
          <w:del w:id="76" w:author="Martin Gerdin Wärnberg" w:date="2024-01-08T15:46:00Z"/>
          <w:lang w:val="en-US"/>
        </w:rPr>
      </w:pPr>
    </w:p>
    <w:p w14:paraId="505ED829" w14:textId="77777777" w:rsidR="00F30026" w:rsidRPr="00F30026" w:rsidDel="003F2A90" w:rsidRDefault="00F30026" w:rsidP="00F30026">
      <w:pPr>
        <w:rPr>
          <w:del w:id="77" w:author="Martin Gerdin Wärnberg" w:date="2024-01-08T15:46:00Z"/>
          <w:lang w:val="en-US"/>
        </w:rPr>
      </w:pPr>
    </w:p>
    <w:p w14:paraId="6308D7A7" w14:textId="0BDFA038" w:rsidR="00E6739C" w:rsidRPr="00E6739C" w:rsidRDefault="00E6739C" w:rsidP="00E6739C">
      <w:pPr>
        <w:pStyle w:val="Heading1"/>
        <w:rPr>
          <w:lang w:val="en-US"/>
        </w:rPr>
      </w:pPr>
      <w:r w:rsidRPr="00E6739C">
        <w:rPr>
          <w:lang w:val="en-US"/>
        </w:rPr>
        <w:t>References</w:t>
      </w:r>
    </w:p>
    <w:p w14:paraId="65460578" w14:textId="77777777" w:rsidR="00E6739C" w:rsidRDefault="00E6739C" w:rsidP="00E6739C">
      <w:pPr>
        <w:pStyle w:val="Bibliography"/>
        <w:spacing w:line="360" w:lineRule="auto"/>
      </w:pPr>
      <w:bookmarkStart w:id="78" w:name="ref-gerdin_risk_2015"/>
      <w:bookmarkStart w:id="79" w:name="refs"/>
      <w:r>
        <w:t xml:space="preserve">1. </w:t>
      </w:r>
      <w:r>
        <w:tab/>
        <w:t xml:space="preserve">Gerdin M. The risk of dying: Predicting trauma mortality in urban </w:t>
      </w:r>
      <w:proofErr w:type="spellStart"/>
      <w:r>
        <w:t>indian</w:t>
      </w:r>
      <w:proofErr w:type="spellEnd"/>
      <w:r>
        <w:t xml:space="preserve"> hospitals. Stockholm: Karolinska </w:t>
      </w:r>
      <w:proofErr w:type="spellStart"/>
      <w:r>
        <w:t>Institutet</w:t>
      </w:r>
      <w:proofErr w:type="spellEnd"/>
      <w:r>
        <w:t xml:space="preserve">; 2015. </w:t>
      </w:r>
    </w:p>
    <w:p w14:paraId="4A4CCAB3" w14:textId="77777777" w:rsidR="00E6739C" w:rsidRDefault="00E6739C" w:rsidP="00E6739C">
      <w:pPr>
        <w:pStyle w:val="Bibliography"/>
        <w:spacing w:line="360" w:lineRule="auto"/>
      </w:pPr>
      <w:bookmarkStart w:id="80" w:name="ref-injuries2020"/>
      <w:bookmarkEnd w:id="78"/>
      <w:r>
        <w:t xml:space="preserve">2. </w:t>
      </w:r>
      <w:r>
        <w:tab/>
        <w:t xml:space="preserve">GBD 2019 Diseases and Injuries Collaborators. Injuries—level 1 cause. The Lancet. 2020 Oct;396. </w:t>
      </w:r>
    </w:p>
    <w:p w14:paraId="7F090366" w14:textId="77777777" w:rsidR="00E6739C" w:rsidRDefault="00E6739C" w:rsidP="00E6739C">
      <w:pPr>
        <w:pStyle w:val="Bibliography"/>
        <w:spacing w:line="360" w:lineRule="auto"/>
      </w:pPr>
      <w:bookmarkStart w:id="81" w:name="ref-Peng2023-gd"/>
      <w:bookmarkEnd w:id="80"/>
      <w:r>
        <w:t xml:space="preserve">3. </w:t>
      </w:r>
      <w:r>
        <w:tab/>
        <w:t xml:space="preserve">Peng HT, Siddiqui MM, </w:t>
      </w:r>
      <w:proofErr w:type="spellStart"/>
      <w:r>
        <w:t>Rhind</w:t>
      </w:r>
      <w:proofErr w:type="spellEnd"/>
      <w:r>
        <w:t xml:space="preserve"> SG, Zhang J, Luz LT da, Beckett A. Artificial intelligence and machine learning for hemorrhagic trauma care. Mil Med Res. 2023 Feb;10(1):6. </w:t>
      </w:r>
    </w:p>
    <w:p w14:paraId="17D4601C" w14:textId="77777777" w:rsidR="00E6739C" w:rsidRDefault="00E6739C" w:rsidP="00E6739C">
      <w:pPr>
        <w:pStyle w:val="Bibliography"/>
        <w:spacing w:line="360" w:lineRule="auto"/>
      </w:pPr>
      <w:bookmarkStart w:id="82" w:name="ref-WHO2009"/>
      <w:bookmarkEnd w:id="81"/>
      <w:r>
        <w:t xml:space="preserve">4. </w:t>
      </w:r>
      <w:r>
        <w:tab/>
        <w:t xml:space="preserve">Organization WH. Guidelines for trauma quality improvement </w:t>
      </w:r>
      <w:proofErr w:type="spellStart"/>
      <w:r>
        <w:t>programmes</w:t>
      </w:r>
      <w:proofErr w:type="spellEnd"/>
      <w:r>
        <w:t xml:space="preserve">. Available from </w:t>
      </w:r>
      <w:hyperlink r:id="rId17">
        <w:r>
          <w:rPr>
            <w:rStyle w:val="Hyperlink"/>
          </w:rPr>
          <w:t>https://apps.who.int/iris/handle/10665/44061</w:t>
        </w:r>
      </w:hyperlink>
      <w:r>
        <w:t xml:space="preserve"> (2023/09/21</w:t>
      </w:r>
      <w:proofErr w:type="gramStart"/>
      <w:r>
        <w:t>);</w:t>
      </w:r>
      <w:proofErr w:type="gramEnd"/>
      <w:r>
        <w:t xml:space="preserve"> </w:t>
      </w:r>
    </w:p>
    <w:p w14:paraId="4977D5FB" w14:textId="77777777" w:rsidR="00E6739C" w:rsidRDefault="00E6739C" w:rsidP="00E6739C">
      <w:pPr>
        <w:pStyle w:val="Bibliography"/>
        <w:spacing w:line="360" w:lineRule="auto"/>
      </w:pPr>
      <w:bookmarkStart w:id="83" w:name="ref-Santana2014"/>
      <w:bookmarkEnd w:id="82"/>
      <w:r>
        <w:t xml:space="preserve">5. </w:t>
      </w:r>
      <w:r>
        <w:tab/>
        <w:t xml:space="preserve">Santana MJ, </w:t>
      </w:r>
      <w:proofErr w:type="spellStart"/>
      <w:r>
        <w:t>Stelfox</w:t>
      </w:r>
      <w:proofErr w:type="spellEnd"/>
      <w:r>
        <w:t xml:space="preserve"> HT. Development and evaluation of evidence-informed quality indicators for adult injury care. Annals of Surgery [Internet]. 2014 Jan;259(1):186–92. Available from: </w:t>
      </w:r>
      <w:hyperlink r:id="rId18">
        <w:r>
          <w:rPr>
            <w:rStyle w:val="Hyperlink"/>
          </w:rPr>
          <w:t>https://doi.org/10.1097/sla.0b013e31828df98e</w:t>
        </w:r>
      </w:hyperlink>
    </w:p>
    <w:p w14:paraId="1558E6C9" w14:textId="77777777" w:rsidR="00E6739C" w:rsidRDefault="00E6739C" w:rsidP="00E6739C">
      <w:pPr>
        <w:pStyle w:val="Bibliography"/>
        <w:spacing w:line="360" w:lineRule="auto"/>
      </w:pPr>
      <w:bookmarkStart w:id="84" w:name="ref-McDermott_1994"/>
      <w:bookmarkEnd w:id="83"/>
      <w:r>
        <w:t xml:space="preserve">6. </w:t>
      </w:r>
      <w:r>
        <w:tab/>
        <w:t xml:space="preserve">McDermott FT. TRAUMA AUDIT AND QUALITY IMPROVEMENT. ANZ Journal of Surgery [Internet]. 1994 Mar;64(3):147–54. Available from: </w:t>
      </w:r>
      <w:hyperlink r:id="rId19">
        <w:r>
          <w:rPr>
            <w:rStyle w:val="Hyperlink"/>
          </w:rPr>
          <w:t>https://doi.org/10.1111%2Fj.1445-2197.1994.tb02168.x</w:t>
        </w:r>
      </w:hyperlink>
    </w:p>
    <w:p w14:paraId="0E9A7661" w14:textId="77777777" w:rsidR="00E6739C" w:rsidRDefault="00E6739C" w:rsidP="00E6739C">
      <w:pPr>
        <w:pStyle w:val="Bibliography"/>
        <w:spacing w:line="360" w:lineRule="auto"/>
      </w:pPr>
      <w:bookmarkStart w:id="85" w:name="ref-Lazzara2020"/>
      <w:bookmarkEnd w:id="84"/>
      <w:r>
        <w:t xml:space="preserve">7. </w:t>
      </w:r>
      <w:r>
        <w:tab/>
        <w:t>Lazzara EH, Salisbury M, Hughes AM, Rogers JE, King HB, Salas E. The morbidity and mortality conference: Opportunities for enhancing patient safety. Journal of Patient Safety [Internet]. 2020 Aug;18(1</w:t>
      </w:r>
      <w:proofErr w:type="gramStart"/>
      <w:r>
        <w:t>):e</w:t>
      </w:r>
      <w:proofErr w:type="gramEnd"/>
      <w:r>
        <w:t xml:space="preserve">275–81. Available from: </w:t>
      </w:r>
      <w:hyperlink r:id="rId20">
        <w:r>
          <w:rPr>
            <w:rStyle w:val="Hyperlink"/>
          </w:rPr>
          <w:t>https://doi.org/10.1097/pts.0000000000000765</w:t>
        </w:r>
      </w:hyperlink>
    </w:p>
    <w:p w14:paraId="56BC140B" w14:textId="77777777" w:rsidR="00E6739C" w:rsidRDefault="00E6739C" w:rsidP="00E6739C">
      <w:pPr>
        <w:pStyle w:val="Bibliography"/>
        <w:spacing w:line="360" w:lineRule="auto"/>
      </w:pPr>
      <w:bookmarkStart w:id="86" w:name="ref-Sanddal2011"/>
      <w:bookmarkEnd w:id="85"/>
      <w:r>
        <w:t xml:space="preserve">8. </w:t>
      </w:r>
      <w:r>
        <w:tab/>
      </w:r>
      <w:proofErr w:type="spellStart"/>
      <w:r>
        <w:t>Sanddal</w:t>
      </w:r>
      <w:proofErr w:type="spellEnd"/>
      <w:r>
        <w:t xml:space="preserve"> TL, Esposito TJ, Whitney JR, Hartford D, Taillac PP, Mann NC, et al. Analysis of preventable trauma deaths and opportunities for trauma care improvement in </w:t>
      </w:r>
      <w:proofErr w:type="spellStart"/>
      <w:r>
        <w:t>utah</w:t>
      </w:r>
      <w:proofErr w:type="spellEnd"/>
      <w:r>
        <w:t xml:space="preserve">. Journal of Trauma: Injury, Infection, Critical Care [Internet]. 2011 Apr;70(4):970–7. Available from: </w:t>
      </w:r>
      <w:hyperlink r:id="rId21">
        <w:r>
          <w:rPr>
            <w:rStyle w:val="Hyperlink"/>
          </w:rPr>
          <w:t>https://doi.org/10.1097/ta.0b013e3181fec9ba</w:t>
        </w:r>
      </w:hyperlink>
    </w:p>
    <w:p w14:paraId="0859DBAB" w14:textId="77777777" w:rsidR="00E6739C" w:rsidRDefault="00E6739C" w:rsidP="00E6739C">
      <w:pPr>
        <w:pStyle w:val="Bibliography"/>
        <w:spacing w:line="360" w:lineRule="auto"/>
      </w:pPr>
      <w:bookmarkStart w:id="87" w:name="ref-Ghorbani2018"/>
      <w:bookmarkEnd w:id="86"/>
      <w:r>
        <w:t xml:space="preserve">9. </w:t>
      </w:r>
      <w:r>
        <w:tab/>
      </w:r>
      <w:proofErr w:type="spellStart"/>
      <w:r>
        <w:t>Ghorbani</w:t>
      </w:r>
      <w:proofErr w:type="spellEnd"/>
      <w:r>
        <w:t xml:space="preserve"> P, </w:t>
      </w:r>
      <w:proofErr w:type="spellStart"/>
      <w:r>
        <w:t>Strömmer</w:t>
      </w:r>
      <w:proofErr w:type="spellEnd"/>
      <w:r>
        <w:t xml:space="preserve"> L. Analysis of preventable deaths and errors in trauma care in a </w:t>
      </w:r>
      <w:proofErr w:type="spellStart"/>
      <w:r>
        <w:t>scandinavian</w:t>
      </w:r>
      <w:proofErr w:type="spellEnd"/>
      <w:r>
        <w:t xml:space="preserve"> trauma level-</w:t>
      </w:r>
      <w:proofErr w:type="spellStart"/>
      <w:r>
        <w:t>i</w:t>
      </w:r>
      <w:proofErr w:type="spellEnd"/>
      <w:r>
        <w:t xml:space="preserve"> </w:t>
      </w:r>
      <w:proofErr w:type="spellStart"/>
      <w:r>
        <w:t>centre</w:t>
      </w:r>
      <w:proofErr w:type="spellEnd"/>
      <w:r>
        <w:t xml:space="preserve">. Acta </w:t>
      </w:r>
      <w:proofErr w:type="spellStart"/>
      <w:r>
        <w:t>Anaesthesiologica</w:t>
      </w:r>
      <w:proofErr w:type="spellEnd"/>
      <w:r>
        <w:t xml:space="preserve"> Scandinavica [Internet]. 2018 May;62(8):1146–53. Available from: </w:t>
      </w:r>
      <w:hyperlink r:id="rId22">
        <w:r>
          <w:rPr>
            <w:rStyle w:val="Hyperlink"/>
          </w:rPr>
          <w:t>https://doi.org/10.1111/aas.13151</w:t>
        </w:r>
      </w:hyperlink>
    </w:p>
    <w:p w14:paraId="7A4CD149" w14:textId="77777777" w:rsidR="00E6739C" w:rsidRDefault="00E6739C" w:rsidP="00E6739C">
      <w:pPr>
        <w:pStyle w:val="Bibliography"/>
        <w:spacing w:line="360" w:lineRule="auto"/>
      </w:pPr>
      <w:bookmarkStart w:id="88" w:name="ref-Evans2009"/>
      <w:bookmarkEnd w:id="87"/>
      <w:r>
        <w:lastRenderedPageBreak/>
        <w:t xml:space="preserve">10. </w:t>
      </w:r>
      <w:r>
        <w:tab/>
        <w:t xml:space="preserve">Evans C, Howes D, Pickett W, </w:t>
      </w:r>
      <w:proofErr w:type="spellStart"/>
      <w:r>
        <w:t>Dagnone</w:t>
      </w:r>
      <w:proofErr w:type="spellEnd"/>
      <w:r>
        <w:t xml:space="preserve"> L. Audit filters for improving processes of care and clinical outcomes in trauma systems. Cochrane Database of Systematic Reviews [Internet]. 2009 Oct; Available from: </w:t>
      </w:r>
      <w:hyperlink r:id="rId23">
        <w:r>
          <w:rPr>
            <w:rStyle w:val="Hyperlink"/>
          </w:rPr>
          <w:t>https://doi.org/10.1002/14651858.cd007590.pub2</w:t>
        </w:r>
      </w:hyperlink>
    </w:p>
    <w:p w14:paraId="7005D720" w14:textId="77777777" w:rsidR="00E6739C" w:rsidRDefault="00E6739C" w:rsidP="00E6739C">
      <w:pPr>
        <w:pStyle w:val="Bibliography"/>
        <w:spacing w:line="360" w:lineRule="auto"/>
      </w:pPr>
      <w:bookmarkStart w:id="89" w:name="ref-Cellina2022-qp"/>
      <w:bookmarkEnd w:id="88"/>
      <w:r>
        <w:t xml:space="preserve">11. </w:t>
      </w:r>
      <w:r>
        <w:tab/>
      </w:r>
      <w:proofErr w:type="spellStart"/>
      <w:r>
        <w:t>Cellina</w:t>
      </w:r>
      <w:proofErr w:type="spellEnd"/>
      <w:r>
        <w:t xml:space="preserve"> M, </w:t>
      </w:r>
      <w:proofErr w:type="spellStart"/>
      <w:r>
        <w:t>Cè</w:t>
      </w:r>
      <w:proofErr w:type="spellEnd"/>
      <w:r>
        <w:t xml:space="preserve"> M, </w:t>
      </w:r>
      <w:proofErr w:type="spellStart"/>
      <w:r>
        <w:t>Irmici</w:t>
      </w:r>
      <w:proofErr w:type="spellEnd"/>
      <w:r>
        <w:t xml:space="preserve"> G, </w:t>
      </w:r>
      <w:proofErr w:type="spellStart"/>
      <w:r>
        <w:t>Ascenti</w:t>
      </w:r>
      <w:proofErr w:type="spellEnd"/>
      <w:r>
        <w:t xml:space="preserve"> V, </w:t>
      </w:r>
      <w:proofErr w:type="spellStart"/>
      <w:r>
        <w:t>Caloro</w:t>
      </w:r>
      <w:proofErr w:type="spellEnd"/>
      <w:r>
        <w:t xml:space="preserve"> E, Bianchi L, et al. Artificial intelligence in emergency radiology: Where are we going? Diagnostics (Basel). 2022 Dec;12(12):3223. </w:t>
      </w:r>
    </w:p>
    <w:p w14:paraId="2B1ADF56" w14:textId="77777777" w:rsidR="00E6739C" w:rsidRDefault="00E6739C" w:rsidP="00E6739C">
      <w:pPr>
        <w:pStyle w:val="Bibliography"/>
        <w:spacing w:line="360" w:lineRule="auto"/>
      </w:pPr>
      <w:bookmarkStart w:id="90" w:name="ref-Chen2020-ue"/>
      <w:bookmarkEnd w:id="89"/>
      <w:r>
        <w:t xml:space="preserve">12. </w:t>
      </w:r>
      <w:r>
        <w:tab/>
        <w:t>Chen J, See KC. Artificial intelligence for COVID-19: Rapid review. J Med Internet Res. 2020 Oct;22(10</w:t>
      </w:r>
      <w:proofErr w:type="gramStart"/>
      <w:r>
        <w:t>):e</w:t>
      </w:r>
      <w:proofErr w:type="gramEnd"/>
      <w:r>
        <w:t xml:space="preserve">21476. </w:t>
      </w:r>
    </w:p>
    <w:p w14:paraId="40F6B1B2" w14:textId="77777777" w:rsidR="00E6739C" w:rsidRDefault="00E6739C" w:rsidP="00E6739C">
      <w:pPr>
        <w:pStyle w:val="Bibliography"/>
        <w:spacing w:line="360" w:lineRule="auto"/>
      </w:pPr>
      <w:bookmarkStart w:id="91" w:name="ref-MLJung"/>
      <w:bookmarkEnd w:id="90"/>
      <w:r>
        <w:t xml:space="preserve">13. </w:t>
      </w:r>
      <w:r>
        <w:tab/>
        <w:t xml:space="preserve">Jung A. Machine learning, the basics [Internet]. Springer; 2022. Available from: </w:t>
      </w:r>
      <w:hyperlink r:id="rId24">
        <w:r>
          <w:rPr>
            <w:rStyle w:val="Hyperlink"/>
          </w:rPr>
          <w:t>https://books.google.se/books/about/Machine_Learning.html?hl=it&amp;id=1IBaEAAAQBAJ&amp;redir_esc=y</w:t>
        </w:r>
      </w:hyperlink>
    </w:p>
    <w:p w14:paraId="530BD021" w14:textId="77777777" w:rsidR="00E6739C" w:rsidRDefault="00E6739C" w:rsidP="00E6739C">
      <w:pPr>
        <w:pStyle w:val="Bibliography"/>
        <w:spacing w:line="360" w:lineRule="auto"/>
      </w:pPr>
      <w:bookmarkStart w:id="92" w:name="ref-Zhang2022"/>
      <w:bookmarkEnd w:id="91"/>
      <w:r>
        <w:t xml:space="preserve">14. </w:t>
      </w:r>
      <w:r>
        <w:tab/>
        <w:t xml:space="preserve">Zhang T, </w:t>
      </w:r>
      <w:proofErr w:type="spellStart"/>
      <w:r>
        <w:t>Nikouline</w:t>
      </w:r>
      <w:proofErr w:type="spellEnd"/>
      <w:r>
        <w:t xml:space="preserve"> A, Lightfoot D, Nolan B. Machine learning in the prediction of trauma outcomes: A systematic review. Annals of Emergency Medicine [Internet]. 2022 Nov;80(5):440–55. Available from: </w:t>
      </w:r>
      <w:hyperlink r:id="rId25">
        <w:r>
          <w:rPr>
            <w:rStyle w:val="Hyperlink"/>
          </w:rPr>
          <w:t>http://dx.doi.org/10.1016/j.annemergmed.2022.05.011</w:t>
        </w:r>
      </w:hyperlink>
    </w:p>
    <w:p w14:paraId="073C735C" w14:textId="77777777" w:rsidR="00E6739C" w:rsidRDefault="00E6739C" w:rsidP="00E6739C">
      <w:pPr>
        <w:pStyle w:val="Bibliography"/>
        <w:spacing w:line="360" w:lineRule="auto"/>
      </w:pPr>
      <w:bookmarkStart w:id="93" w:name="ref-Schetinin2018"/>
      <w:bookmarkEnd w:id="92"/>
      <w:r>
        <w:t xml:space="preserve">15. </w:t>
      </w:r>
      <w:r>
        <w:tab/>
      </w:r>
      <w:proofErr w:type="spellStart"/>
      <w:r>
        <w:t>Schetinin</w:t>
      </w:r>
      <w:proofErr w:type="spellEnd"/>
      <w:r>
        <w:t xml:space="preserve"> V, </w:t>
      </w:r>
      <w:proofErr w:type="spellStart"/>
      <w:r>
        <w:t>Jakaite</w:t>
      </w:r>
      <w:proofErr w:type="spellEnd"/>
      <w:r>
        <w:t xml:space="preserve"> L, </w:t>
      </w:r>
      <w:proofErr w:type="spellStart"/>
      <w:r>
        <w:t>Krzanowski</w:t>
      </w:r>
      <w:proofErr w:type="spellEnd"/>
      <w:r>
        <w:t xml:space="preserve"> W. Bayesian averaging over decision tree models: An application for estimating uncertainty in trauma severity scoring. International Journal of Medical Informatics [Internet]. 2018 Apr;112. Available from: </w:t>
      </w:r>
      <w:hyperlink r:id="rId26">
        <w:r>
          <w:rPr>
            <w:rStyle w:val="Hyperlink"/>
          </w:rPr>
          <w:t>http://dx.doi.org/10.1016/j.ijmedinf.2018.01.009</w:t>
        </w:r>
      </w:hyperlink>
    </w:p>
    <w:p w14:paraId="35223D15" w14:textId="77777777" w:rsidR="00E6739C" w:rsidRDefault="00E6739C" w:rsidP="00E6739C">
      <w:pPr>
        <w:pStyle w:val="Bibliography"/>
        <w:spacing w:line="360" w:lineRule="auto"/>
      </w:pPr>
      <w:bookmarkStart w:id="94" w:name="ref-Teixeira2007"/>
      <w:bookmarkEnd w:id="93"/>
      <w:r>
        <w:t xml:space="preserve">16. </w:t>
      </w:r>
      <w:r>
        <w:tab/>
        <w:t xml:space="preserve">Teixeira PGR, Inaba K, </w:t>
      </w:r>
      <w:proofErr w:type="spellStart"/>
      <w:r>
        <w:t>Hadjizacharia</w:t>
      </w:r>
      <w:proofErr w:type="spellEnd"/>
      <w:r>
        <w:t xml:space="preserve"> P, Brown C, Salim A, Rhee P, et al. Preventable or potentially preventable mortality at a mature trauma center. Journal of Trauma: Injury, Infection &amp;amp; Critical Care [Internet]. 2007 Dec;63(6):1338–47. Available from: </w:t>
      </w:r>
      <w:hyperlink r:id="rId27">
        <w:r>
          <w:rPr>
            <w:rStyle w:val="Hyperlink"/>
          </w:rPr>
          <w:t>http://dx.doi.org/10.1097/TA.0b013e31815078ae</w:t>
        </w:r>
      </w:hyperlink>
    </w:p>
    <w:p w14:paraId="7D8E0BFE" w14:textId="77777777" w:rsidR="00E6739C" w:rsidRDefault="00E6739C" w:rsidP="00E6739C">
      <w:pPr>
        <w:pStyle w:val="Bibliography"/>
        <w:spacing w:line="360" w:lineRule="auto"/>
      </w:pPr>
      <w:bookmarkStart w:id="95" w:name="ref-Teixeira2009"/>
      <w:bookmarkEnd w:id="94"/>
      <w:r>
        <w:t xml:space="preserve">17. </w:t>
      </w:r>
      <w:r>
        <w:tab/>
        <w:t xml:space="preserve">Teixeira PGR. Preventable morbidity at a mature trauma center. Archives of Surgery [Internet]. 2009 Jun;144(6):536. Available from: </w:t>
      </w:r>
      <w:hyperlink r:id="rId28">
        <w:r>
          <w:rPr>
            <w:rStyle w:val="Hyperlink"/>
          </w:rPr>
          <w:t>http://dx.doi.org/10.1001/archsurg.2009.82</w:t>
        </w:r>
      </w:hyperlink>
    </w:p>
    <w:p w14:paraId="4D6F0669" w14:textId="77777777" w:rsidR="00E6739C" w:rsidRDefault="00E6739C" w:rsidP="00E6739C">
      <w:pPr>
        <w:pStyle w:val="Bibliography"/>
        <w:spacing w:line="360" w:lineRule="auto"/>
      </w:pPr>
      <w:bookmarkStart w:id="96" w:name="ref-Kareemi2021"/>
      <w:bookmarkEnd w:id="95"/>
      <w:r>
        <w:t xml:space="preserve">18. </w:t>
      </w:r>
      <w:r>
        <w:tab/>
      </w:r>
      <w:proofErr w:type="spellStart"/>
      <w:r>
        <w:t>Kareemi</w:t>
      </w:r>
      <w:proofErr w:type="spellEnd"/>
      <w:r>
        <w:t xml:space="preserve"> H, Vaillancourt C, Rosenberg H, Fournier K, Yadav K. Machine learning versus usual care for diagnostic and prognostic prediction in the emergency department: A systematic review. Mitchell AM, editor. Academic Emergency Medicine [Internet]. 2021 Jan;28(2):184–96. Available from: </w:t>
      </w:r>
      <w:hyperlink r:id="rId29">
        <w:r>
          <w:rPr>
            <w:rStyle w:val="Hyperlink"/>
          </w:rPr>
          <w:t>http://dx.doi.org/10.1111/acem.14190</w:t>
        </w:r>
      </w:hyperlink>
    </w:p>
    <w:p w14:paraId="3755BCA4" w14:textId="77777777" w:rsidR="00E6739C" w:rsidRDefault="00E6739C" w:rsidP="00E6739C">
      <w:pPr>
        <w:pStyle w:val="Bibliography"/>
        <w:spacing w:line="360" w:lineRule="auto"/>
      </w:pPr>
      <w:bookmarkStart w:id="97" w:name="ref-Heim_2016"/>
      <w:bookmarkEnd w:id="96"/>
      <w:r>
        <w:lastRenderedPageBreak/>
        <w:t xml:space="preserve">19. </w:t>
      </w:r>
      <w:r>
        <w:tab/>
        <w:t xml:space="preserve">Heim C, Cole E, West A, Tai N, </w:t>
      </w:r>
      <w:proofErr w:type="spellStart"/>
      <w:r>
        <w:t>Brohi</w:t>
      </w:r>
      <w:proofErr w:type="spellEnd"/>
      <w:r>
        <w:t xml:space="preserve"> K. Survival prediction algorithms miss significant opportunities for improvement if used for case selection in trauma quality improvement programs. Injury [Internet]. 2016 Sep;47(9):1960–5. Available from: </w:t>
      </w:r>
      <w:hyperlink r:id="rId30">
        <w:r>
          <w:rPr>
            <w:rStyle w:val="Hyperlink"/>
          </w:rPr>
          <w:t>https://doi.org/10.1016%2Fj.injury.2016.05.042</w:t>
        </w:r>
      </w:hyperlink>
    </w:p>
    <w:p w14:paraId="6F32B8E4" w14:textId="77777777" w:rsidR="00E6739C" w:rsidRDefault="00E6739C" w:rsidP="00E6739C">
      <w:pPr>
        <w:pStyle w:val="Bibliography"/>
        <w:spacing w:line="360" w:lineRule="auto"/>
      </w:pPr>
      <w:bookmarkStart w:id="98" w:name="ref-Attergrim2023"/>
      <w:bookmarkEnd w:id="97"/>
      <w:r w:rsidRPr="00E6739C">
        <w:rPr>
          <w:lang w:val="sv-SE"/>
        </w:rPr>
        <w:t xml:space="preserve">20. </w:t>
      </w:r>
      <w:r w:rsidRPr="00E6739C">
        <w:rPr>
          <w:lang w:val="sv-SE"/>
        </w:rPr>
        <w:tab/>
      </w:r>
      <w:proofErr w:type="spellStart"/>
      <w:r w:rsidRPr="00E6739C">
        <w:rPr>
          <w:lang w:val="sv-SE"/>
        </w:rPr>
        <w:t>Attergrim</w:t>
      </w:r>
      <w:proofErr w:type="spellEnd"/>
      <w:r w:rsidRPr="00E6739C">
        <w:rPr>
          <w:lang w:val="sv-SE"/>
        </w:rPr>
        <w:t xml:space="preserve"> J, </w:t>
      </w:r>
      <w:proofErr w:type="spellStart"/>
      <w:r w:rsidRPr="00E6739C">
        <w:rPr>
          <w:lang w:val="sv-SE"/>
        </w:rPr>
        <w:t>Szolnoky</w:t>
      </w:r>
      <w:proofErr w:type="spellEnd"/>
      <w:r w:rsidRPr="00E6739C">
        <w:rPr>
          <w:lang w:val="sv-SE"/>
        </w:rPr>
        <w:t xml:space="preserve"> K, Strömmer L, Brattström O, </w:t>
      </w:r>
      <w:proofErr w:type="spellStart"/>
      <w:r w:rsidRPr="00E6739C">
        <w:rPr>
          <w:lang w:val="sv-SE"/>
        </w:rPr>
        <w:t>Whilke</w:t>
      </w:r>
      <w:proofErr w:type="spellEnd"/>
      <w:r w:rsidRPr="00E6739C">
        <w:rPr>
          <w:lang w:val="sv-SE"/>
        </w:rPr>
        <w:t xml:space="preserve"> G, Jacobsson M, et al. </w:t>
      </w:r>
      <w:r>
        <w:t xml:space="preserve">Predicting opportunities for improvement in trauma using machine learning: A </w:t>
      </w:r>
      <w:proofErr w:type="gramStart"/>
      <w:r>
        <w:t>registry based</w:t>
      </w:r>
      <w:proofErr w:type="gramEnd"/>
      <w:r>
        <w:t xml:space="preserve"> study. 2023 Jan; Available from: </w:t>
      </w:r>
      <w:hyperlink r:id="rId31">
        <w:r>
          <w:rPr>
            <w:rStyle w:val="Hyperlink"/>
          </w:rPr>
          <w:t>https://doi.org/10.1101/2023.01.19.23284654</w:t>
        </w:r>
      </w:hyperlink>
    </w:p>
    <w:p w14:paraId="07EBF074" w14:textId="77777777" w:rsidR="00E6739C" w:rsidRDefault="00E6739C" w:rsidP="00E6739C">
      <w:pPr>
        <w:pStyle w:val="Bibliography"/>
        <w:spacing w:line="360" w:lineRule="auto"/>
      </w:pPr>
      <w:bookmarkStart w:id="99" w:name="ref-Dumovich2022"/>
      <w:bookmarkEnd w:id="98"/>
      <w:r>
        <w:t xml:space="preserve">21. </w:t>
      </w:r>
      <w:r>
        <w:tab/>
      </w:r>
      <w:proofErr w:type="spellStart"/>
      <w:r>
        <w:t>Dumovich</w:t>
      </w:r>
      <w:proofErr w:type="spellEnd"/>
      <w:r>
        <w:t xml:space="preserve"> J SP. Physiology, trauma. 2022. </w:t>
      </w:r>
    </w:p>
    <w:p w14:paraId="01743BBB" w14:textId="77777777" w:rsidR="00E6739C" w:rsidRDefault="00E6739C" w:rsidP="00E6739C">
      <w:pPr>
        <w:pStyle w:val="Bibliography"/>
        <w:spacing w:line="360" w:lineRule="auto"/>
      </w:pPr>
      <w:bookmarkStart w:id="100" w:name="ref-Hornor2018"/>
      <w:bookmarkEnd w:id="99"/>
      <w:r>
        <w:t xml:space="preserve">22. </w:t>
      </w:r>
      <w:r>
        <w:tab/>
      </w:r>
      <w:proofErr w:type="spellStart"/>
      <w:r>
        <w:t>Hornor</w:t>
      </w:r>
      <w:proofErr w:type="spellEnd"/>
      <w:r>
        <w:t xml:space="preserve"> MA, </w:t>
      </w:r>
      <w:proofErr w:type="spellStart"/>
      <w:r>
        <w:t>Hoeft</w:t>
      </w:r>
      <w:proofErr w:type="spellEnd"/>
      <w:r>
        <w:t xml:space="preserve"> C, </w:t>
      </w:r>
      <w:proofErr w:type="spellStart"/>
      <w:r>
        <w:t>Nathens</w:t>
      </w:r>
      <w:proofErr w:type="spellEnd"/>
      <w:r>
        <w:t xml:space="preserve"> AB. Quality benchmarking in trauma: From the NTDB to TQIP. Current Trauma Reports [Internet]. 2018 Apr;4(2):160–9. Available from: </w:t>
      </w:r>
      <w:hyperlink r:id="rId32">
        <w:r>
          <w:rPr>
            <w:rStyle w:val="Hyperlink"/>
          </w:rPr>
          <w:t>http://dx.doi.org/10.1007/s40719-018-0127-1</w:t>
        </w:r>
      </w:hyperlink>
    </w:p>
    <w:p w14:paraId="63242124" w14:textId="77777777" w:rsidR="00E6739C" w:rsidRDefault="00E6739C" w:rsidP="00E6739C">
      <w:pPr>
        <w:pStyle w:val="Bibliography"/>
        <w:spacing w:line="360" w:lineRule="auto"/>
      </w:pPr>
      <w:bookmarkStart w:id="101" w:name="ref-Albaaj2023"/>
      <w:bookmarkEnd w:id="100"/>
      <w:r w:rsidRPr="00E6739C">
        <w:rPr>
          <w:lang w:val="sv-SE"/>
        </w:rPr>
        <w:t xml:space="preserve">23. </w:t>
      </w:r>
      <w:r w:rsidRPr="00E6739C">
        <w:rPr>
          <w:lang w:val="sv-SE"/>
        </w:rPr>
        <w:tab/>
      </w:r>
      <w:proofErr w:type="spellStart"/>
      <w:r w:rsidRPr="00E6739C">
        <w:rPr>
          <w:lang w:val="sv-SE"/>
        </w:rPr>
        <w:t>Albaaj</w:t>
      </w:r>
      <w:proofErr w:type="spellEnd"/>
      <w:r w:rsidRPr="00E6739C">
        <w:rPr>
          <w:lang w:val="sv-SE"/>
        </w:rPr>
        <w:t xml:space="preserve"> H, </w:t>
      </w:r>
      <w:proofErr w:type="spellStart"/>
      <w:r w:rsidRPr="00E6739C">
        <w:rPr>
          <w:lang w:val="sv-SE"/>
        </w:rPr>
        <w:t>Attergrim</w:t>
      </w:r>
      <w:proofErr w:type="spellEnd"/>
      <w:r w:rsidRPr="00E6739C">
        <w:rPr>
          <w:lang w:val="sv-SE"/>
        </w:rPr>
        <w:t xml:space="preserve"> J, Strömmer L, Brattström O, Jacobsson M, </w:t>
      </w:r>
      <w:proofErr w:type="spellStart"/>
      <w:r w:rsidRPr="00E6739C">
        <w:rPr>
          <w:lang w:val="sv-SE"/>
        </w:rPr>
        <w:t>Wihlke</w:t>
      </w:r>
      <w:proofErr w:type="spellEnd"/>
      <w:r w:rsidRPr="00E6739C">
        <w:rPr>
          <w:lang w:val="sv-SE"/>
        </w:rPr>
        <w:t xml:space="preserve"> G, et al. </w:t>
      </w:r>
      <w:r>
        <w:t xml:space="preserve">Patient and process factors associated with opportunities for improvement in trauma care: A registry-based study. Scandinavian Journal of Trauma, Resuscitation and Emergency Medicine [Internet]. 2023 Nov;31(1). Available from: </w:t>
      </w:r>
      <w:hyperlink r:id="rId33">
        <w:r>
          <w:rPr>
            <w:rStyle w:val="Hyperlink"/>
          </w:rPr>
          <w:t>http://dx.doi.org/10.1186/s13049-023-01157-y</w:t>
        </w:r>
      </w:hyperlink>
    </w:p>
    <w:p w14:paraId="7C18425C" w14:textId="77777777" w:rsidR="00E6739C" w:rsidRDefault="00E6739C" w:rsidP="00E6739C">
      <w:pPr>
        <w:pStyle w:val="Bibliography"/>
        <w:spacing w:line="360" w:lineRule="auto"/>
      </w:pPr>
      <w:bookmarkStart w:id="102" w:name="ref-swetrau"/>
      <w:bookmarkEnd w:id="101"/>
      <w:r>
        <w:t xml:space="preserve">24. </w:t>
      </w:r>
      <w:r>
        <w:tab/>
      </w:r>
      <w:proofErr w:type="spellStart"/>
      <w:r>
        <w:t>SweTrau</w:t>
      </w:r>
      <w:proofErr w:type="spellEnd"/>
      <w:r>
        <w:t xml:space="preserve">. </w:t>
      </w:r>
      <w:proofErr w:type="spellStart"/>
      <w:r>
        <w:t>Årsrapporter</w:t>
      </w:r>
      <w:proofErr w:type="spellEnd"/>
      <w:r>
        <w:t xml:space="preserve">. Available at </w:t>
      </w:r>
      <w:hyperlink r:id="rId34">
        <w:r>
          <w:rPr>
            <w:rStyle w:val="Hyperlink"/>
          </w:rPr>
          <w:t>https://rcsyd.se/swetrau/om-swetrau/arsrapporter</w:t>
        </w:r>
      </w:hyperlink>
      <w:r>
        <w:t xml:space="preserve"> (2023/09/21</w:t>
      </w:r>
      <w:proofErr w:type="gramStart"/>
      <w:r>
        <w:t>);</w:t>
      </w:r>
      <w:proofErr w:type="gramEnd"/>
      <w:r>
        <w:t xml:space="preserve"> </w:t>
      </w:r>
    </w:p>
    <w:p w14:paraId="49B6B862" w14:textId="77777777" w:rsidR="00E6739C" w:rsidRDefault="00E6739C" w:rsidP="00E6739C">
      <w:pPr>
        <w:pStyle w:val="Bibliography"/>
        <w:spacing w:line="360" w:lineRule="auto"/>
      </w:pPr>
      <w:bookmarkStart w:id="103" w:name="ref-tidymodels"/>
      <w:bookmarkEnd w:id="102"/>
      <w:r>
        <w:t xml:space="preserve">25. </w:t>
      </w:r>
      <w:r>
        <w:tab/>
        <w:t xml:space="preserve">Kuhn M WH. </w:t>
      </w:r>
      <w:proofErr w:type="spellStart"/>
      <w:r>
        <w:t>Tidymodels</w:t>
      </w:r>
      <w:proofErr w:type="spellEnd"/>
      <w:r>
        <w:t xml:space="preserve">: A collection of packages for modeling and machine learning using </w:t>
      </w:r>
      <w:proofErr w:type="spellStart"/>
      <w:r>
        <w:t>tidyverse</w:t>
      </w:r>
      <w:proofErr w:type="spellEnd"/>
      <w:r>
        <w:t xml:space="preserve"> principles. Available at </w:t>
      </w:r>
      <w:hyperlink r:id="rId35">
        <w:r>
          <w:rPr>
            <w:rStyle w:val="Hyperlink"/>
          </w:rPr>
          <w:t>https://www.tidymodels.org/</w:t>
        </w:r>
      </w:hyperlink>
      <w:r>
        <w:t xml:space="preserve"> (2023/09/21); 2020. </w:t>
      </w:r>
    </w:p>
    <w:p w14:paraId="01CC7646" w14:textId="77777777" w:rsidR="00E6739C" w:rsidRDefault="00E6739C" w:rsidP="00E6739C">
      <w:pPr>
        <w:pStyle w:val="Bibliography"/>
        <w:spacing w:line="360" w:lineRule="auto"/>
      </w:pPr>
      <w:bookmarkStart w:id="104" w:name="ref-Matsuo2020"/>
      <w:bookmarkEnd w:id="103"/>
      <w:r>
        <w:t xml:space="preserve">26. </w:t>
      </w:r>
      <w:r>
        <w:tab/>
        <w:t xml:space="preserve">Matsuo K, </w:t>
      </w:r>
      <w:proofErr w:type="spellStart"/>
      <w:r>
        <w:t>Aihara</w:t>
      </w:r>
      <w:proofErr w:type="spellEnd"/>
      <w:r>
        <w:t xml:space="preserve"> H, </w:t>
      </w:r>
      <w:proofErr w:type="spellStart"/>
      <w:r>
        <w:t>Nakai</w:t>
      </w:r>
      <w:proofErr w:type="spellEnd"/>
      <w:r>
        <w:t xml:space="preserve"> T, </w:t>
      </w:r>
      <w:proofErr w:type="spellStart"/>
      <w:r>
        <w:t>Morishita</w:t>
      </w:r>
      <w:proofErr w:type="spellEnd"/>
      <w:r>
        <w:t xml:space="preserve"> A, </w:t>
      </w:r>
      <w:proofErr w:type="spellStart"/>
      <w:r>
        <w:t>Tohma</w:t>
      </w:r>
      <w:proofErr w:type="spellEnd"/>
      <w:r>
        <w:t xml:space="preserve"> Y, </w:t>
      </w:r>
      <w:proofErr w:type="spellStart"/>
      <w:r>
        <w:t>Kohmura</w:t>
      </w:r>
      <w:proofErr w:type="spellEnd"/>
      <w:r>
        <w:t xml:space="preserve"> E. Machine learning to predict in-hospital morbidity and mortality after traumatic brain injury. Journal of Neurotrauma [Internet]. 2020 Jan;37(1):202–10. Available from: </w:t>
      </w:r>
      <w:hyperlink r:id="rId36">
        <w:r>
          <w:rPr>
            <w:rStyle w:val="Hyperlink"/>
          </w:rPr>
          <w:t>http://dx.doi.org/10.1089/neu.2018.6276</w:t>
        </w:r>
      </w:hyperlink>
    </w:p>
    <w:p w14:paraId="1BE219C6" w14:textId="77777777" w:rsidR="00E6739C" w:rsidRDefault="00E6739C" w:rsidP="00E6739C">
      <w:pPr>
        <w:pStyle w:val="Bibliography"/>
        <w:spacing w:line="360" w:lineRule="auto"/>
      </w:pPr>
      <w:bookmarkStart w:id="105" w:name="ref-Gauss2023"/>
      <w:bookmarkEnd w:id="104"/>
      <w:r>
        <w:t xml:space="preserve">27. </w:t>
      </w:r>
      <w:r>
        <w:tab/>
        <w:t xml:space="preserve">Gauss T, Perkins Z, </w:t>
      </w:r>
      <w:proofErr w:type="spellStart"/>
      <w:r>
        <w:t>Tjardes</w:t>
      </w:r>
      <w:proofErr w:type="spellEnd"/>
      <w:r>
        <w:t xml:space="preserve"> T. Current knowledge and availability of machine learning across the spectrum of trauma science. Current Opinion in Critical Care [Internet]. 2023 Oct;29(6):713–21. Available from: </w:t>
      </w:r>
      <w:hyperlink r:id="rId37">
        <w:r>
          <w:rPr>
            <w:rStyle w:val="Hyperlink"/>
          </w:rPr>
          <w:t>http://dx.doi.org/10.1097/MCC.0000000000001104</w:t>
        </w:r>
      </w:hyperlink>
    </w:p>
    <w:p w14:paraId="4C037934" w14:textId="77777777" w:rsidR="00E6739C" w:rsidRDefault="00E6739C" w:rsidP="00E6739C">
      <w:pPr>
        <w:pStyle w:val="Bibliography"/>
        <w:spacing w:line="360" w:lineRule="auto"/>
      </w:pPr>
      <w:bookmarkStart w:id="106" w:name="ref-Vasey2022"/>
      <w:bookmarkEnd w:id="105"/>
      <w:r>
        <w:lastRenderedPageBreak/>
        <w:t xml:space="preserve">28. </w:t>
      </w:r>
      <w:r>
        <w:tab/>
        <w:t xml:space="preserve">Vasey B, </w:t>
      </w:r>
      <w:proofErr w:type="spellStart"/>
      <w:r>
        <w:t>Nagendran</w:t>
      </w:r>
      <w:proofErr w:type="spellEnd"/>
      <w:r>
        <w:t xml:space="preserve"> M, Campbell B, Clifton DA, Collins GS, </w:t>
      </w:r>
      <w:proofErr w:type="spellStart"/>
      <w:r>
        <w:t>Denaxas</w:t>
      </w:r>
      <w:proofErr w:type="spellEnd"/>
      <w:r>
        <w:t xml:space="preserve"> S, et al. Reporting guideline for the early-stage clinical evaluation of decision support systems driven by artificial intelligence: DECIDE-AI. Nature Medicine [Internet]. 2022 May;28(5):924–33. Available from: </w:t>
      </w:r>
      <w:hyperlink r:id="rId38">
        <w:r>
          <w:rPr>
            <w:rStyle w:val="Hyperlink"/>
          </w:rPr>
          <w:t>http://dx.doi.org/10.1038/s41591-022-01772-9</w:t>
        </w:r>
      </w:hyperlink>
    </w:p>
    <w:p w14:paraId="3C4D9A2E" w14:textId="77777777" w:rsidR="00E6739C" w:rsidRDefault="00E6739C" w:rsidP="00E6739C">
      <w:pPr>
        <w:pStyle w:val="Bibliography"/>
        <w:spacing w:line="360" w:lineRule="auto"/>
      </w:pPr>
      <w:bookmarkStart w:id="107" w:name="ref-WHO2014"/>
      <w:bookmarkEnd w:id="106"/>
      <w:r>
        <w:t xml:space="preserve">29. </w:t>
      </w:r>
      <w:r>
        <w:tab/>
        <w:t xml:space="preserve">Organization WH. Injuries and violence: The facts 2014. Available at </w:t>
      </w:r>
      <w:hyperlink>
        <w:r>
          <w:rPr>
            <w:rStyle w:val="Hyperlink"/>
          </w:rPr>
          <w:t>http:// https://iris.who.int/handle/10665/149798</w:t>
        </w:r>
      </w:hyperlink>
      <w:r>
        <w:t xml:space="preserve"> (2005/06/12</w:t>
      </w:r>
      <w:proofErr w:type="gramStart"/>
      <w:r>
        <w:t>);</w:t>
      </w:r>
      <w:proofErr w:type="gramEnd"/>
      <w:r>
        <w:t xml:space="preserve"> </w:t>
      </w:r>
    </w:p>
    <w:p w14:paraId="0820ABD5" w14:textId="77777777" w:rsidR="00E6739C" w:rsidRDefault="00E6739C" w:rsidP="00E6739C">
      <w:pPr>
        <w:pStyle w:val="Bibliography"/>
        <w:spacing w:line="360" w:lineRule="auto"/>
      </w:pPr>
      <w:bookmarkStart w:id="108" w:name="ref-Pendleton2022"/>
      <w:bookmarkEnd w:id="107"/>
      <w:r w:rsidRPr="00E6739C">
        <w:rPr>
          <w:lang w:val="sv-SE"/>
        </w:rPr>
        <w:t xml:space="preserve">30. </w:t>
      </w:r>
      <w:r w:rsidRPr="00E6739C">
        <w:rPr>
          <w:lang w:val="sv-SE"/>
        </w:rPr>
        <w:tab/>
      </w:r>
      <w:proofErr w:type="spellStart"/>
      <w:r w:rsidRPr="00E6739C">
        <w:rPr>
          <w:lang w:val="sv-SE"/>
        </w:rPr>
        <w:t>Pendleton</w:t>
      </w:r>
      <w:proofErr w:type="spellEnd"/>
      <w:r w:rsidRPr="00E6739C">
        <w:rPr>
          <w:lang w:val="sv-SE"/>
        </w:rPr>
        <w:t xml:space="preserve"> AA, </w:t>
      </w:r>
      <w:proofErr w:type="spellStart"/>
      <w:r w:rsidRPr="00E6739C">
        <w:rPr>
          <w:lang w:val="sv-SE"/>
        </w:rPr>
        <w:t>Sarang</w:t>
      </w:r>
      <w:proofErr w:type="spellEnd"/>
      <w:r w:rsidRPr="00E6739C">
        <w:rPr>
          <w:lang w:val="sv-SE"/>
        </w:rPr>
        <w:t xml:space="preserve"> B, </w:t>
      </w:r>
      <w:proofErr w:type="spellStart"/>
      <w:r w:rsidRPr="00E6739C">
        <w:rPr>
          <w:lang w:val="sv-SE"/>
        </w:rPr>
        <w:t>Mohan</w:t>
      </w:r>
      <w:proofErr w:type="spellEnd"/>
      <w:r w:rsidRPr="00E6739C">
        <w:rPr>
          <w:lang w:val="sv-SE"/>
        </w:rPr>
        <w:t xml:space="preserve"> M, </w:t>
      </w:r>
      <w:proofErr w:type="spellStart"/>
      <w:r w:rsidRPr="00E6739C">
        <w:rPr>
          <w:lang w:val="sv-SE"/>
        </w:rPr>
        <w:t>Raykar</w:t>
      </w:r>
      <w:proofErr w:type="spellEnd"/>
      <w:r w:rsidRPr="00E6739C">
        <w:rPr>
          <w:lang w:val="sv-SE"/>
        </w:rPr>
        <w:t xml:space="preserve"> N, Wärnberg MG, </w:t>
      </w:r>
      <w:proofErr w:type="spellStart"/>
      <w:r w:rsidRPr="00E6739C">
        <w:rPr>
          <w:lang w:val="sv-SE"/>
        </w:rPr>
        <w:t>Khajanchi</w:t>
      </w:r>
      <w:proofErr w:type="spellEnd"/>
      <w:r w:rsidRPr="00E6739C">
        <w:rPr>
          <w:lang w:val="sv-SE"/>
        </w:rPr>
        <w:t xml:space="preserve"> M, et al. </w:t>
      </w:r>
      <w:r>
        <w:t xml:space="preserve">A cohort study of differences in trauma outcomes between females and males at four </w:t>
      </w:r>
      <w:proofErr w:type="spellStart"/>
      <w:r>
        <w:t>indian</w:t>
      </w:r>
      <w:proofErr w:type="spellEnd"/>
      <w:r>
        <w:t xml:space="preserve"> urban trauma centers. Injury [Internet]. 2022 Sep;53(9):3052–8. Available from: </w:t>
      </w:r>
      <w:hyperlink r:id="rId39">
        <w:r>
          <w:rPr>
            <w:rStyle w:val="Hyperlink"/>
          </w:rPr>
          <w:t>https://doi.org/10.1016/j.injury.2022.07.022</w:t>
        </w:r>
      </w:hyperlink>
    </w:p>
    <w:bookmarkEnd w:id="57"/>
    <w:bookmarkEnd w:id="79"/>
    <w:bookmarkEnd w:id="108"/>
    <w:p w14:paraId="4F0F94DC" w14:textId="77777777" w:rsidR="001D6A30" w:rsidRPr="00E6739C" w:rsidRDefault="001D6A30" w:rsidP="00E6739C">
      <w:pPr>
        <w:spacing w:after="0" w:line="360" w:lineRule="auto"/>
        <w:jc w:val="both"/>
        <w:rPr>
          <w:lang w:val="en-US"/>
        </w:rPr>
      </w:pPr>
    </w:p>
    <w:sectPr w:rsidR="001D6A30" w:rsidRPr="00E6739C" w:rsidSect="00DC64D2">
      <w:footerReference w:type="default" r:id="rId40"/>
      <w:pgSz w:w="11907" w:h="16840" w:code="9"/>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in Gerdin Wärnberg" w:date="2024-01-08T14:34:00Z" w:initials="MG">
    <w:p w14:paraId="07F7AD7D" w14:textId="77777777" w:rsidR="0022403E" w:rsidRDefault="0022403E" w:rsidP="0022403E">
      <w:r>
        <w:rPr>
          <w:rStyle w:val="CommentReference"/>
        </w:rPr>
        <w:annotationRef/>
      </w:r>
      <w:r>
        <w:rPr>
          <w:sz w:val="20"/>
          <w:szCs w:val="20"/>
        </w:rPr>
        <w:t>The wording is a bit strange. Maybe use “Vårdkvalitetsgranskning” instead?</w:t>
      </w:r>
    </w:p>
  </w:comment>
  <w:comment w:id="1" w:author="Martin Gerdin Wärnberg" w:date="2024-01-08T14:48:00Z" w:initials="MG">
    <w:p w14:paraId="037A3698" w14:textId="77777777" w:rsidR="00BC42E1" w:rsidRDefault="00BC42E1" w:rsidP="00BC42E1">
      <w:r>
        <w:rPr>
          <w:rStyle w:val="CommentReference"/>
        </w:rPr>
        <w:annotationRef/>
      </w:r>
      <w:r>
        <w:rPr>
          <w:sz w:val="20"/>
          <w:szCs w:val="20"/>
        </w:rPr>
        <w:t>See revised aim in English below and revise this accordingly.</w:t>
      </w:r>
    </w:p>
  </w:comment>
  <w:comment w:id="2" w:author="Martin Gerdin Wärnberg" w:date="2024-01-08T14:47:00Z" w:initials="MG">
    <w:p w14:paraId="77E3B99A" w14:textId="77777777" w:rsidR="009F33DA" w:rsidRDefault="00BC42E1" w:rsidP="009F33DA">
      <w:r>
        <w:rPr>
          <w:rStyle w:val="CommentReference"/>
        </w:rPr>
        <w:annotationRef/>
      </w:r>
      <w:r w:rsidR="009F33DA">
        <w:rPr>
          <w:sz w:val="20"/>
          <w:szCs w:val="20"/>
        </w:rPr>
        <w:t>Replace with the same aim as in the section Aim following the Introduction.</w:t>
      </w:r>
    </w:p>
  </w:comment>
  <w:comment w:id="14" w:author="Martin Gerdin Wärnberg" w:date="2024-01-08T15:34:00Z" w:initials="MG">
    <w:p w14:paraId="4022B3EA" w14:textId="77777777" w:rsidR="009F33DA" w:rsidRDefault="009F33DA" w:rsidP="009F33DA">
      <w:r>
        <w:rPr>
          <w:rStyle w:val="CommentReference"/>
        </w:rPr>
        <w:annotationRef/>
      </w:r>
      <w:r>
        <w:rPr>
          <w:sz w:val="20"/>
          <w:szCs w:val="20"/>
        </w:rPr>
        <w:t>Use this aim in the abstract</w:t>
      </w:r>
    </w:p>
  </w:comment>
  <w:comment w:id="28" w:author="Martin Gerdin Wärnberg" w:date="2024-01-08T15:36:00Z" w:initials="MG">
    <w:p w14:paraId="649D525A" w14:textId="77777777" w:rsidR="009F33DA" w:rsidRDefault="009F33DA" w:rsidP="009F33DA">
      <w:r>
        <w:rPr>
          <w:rStyle w:val="CommentReference"/>
        </w:rPr>
        <w:annotationRef/>
      </w:r>
      <w:r>
        <w:rPr>
          <w:sz w:val="20"/>
          <w:szCs w:val="20"/>
        </w:rPr>
        <w:t xml:space="preserve">I think this should go above the table. </w:t>
      </w:r>
    </w:p>
  </w:comment>
  <w:comment w:id="35" w:author="Martin Gerdin Wärnberg" w:date="2024-01-08T15:41:00Z" w:initials="MG">
    <w:p w14:paraId="6968FB36" w14:textId="77777777" w:rsidR="009F33DA" w:rsidRDefault="009F33DA" w:rsidP="009F33DA">
      <w:r>
        <w:rPr>
          <w:rStyle w:val="CommentReference"/>
        </w:rPr>
        <w:annotationRef/>
      </w:r>
      <w:r>
        <w:rPr>
          <w:sz w:val="20"/>
          <w:szCs w:val="20"/>
        </w:rPr>
        <w:t>Add a sentence to the statistical methods on what these curves show and why they are used.</w:t>
      </w:r>
    </w:p>
  </w:comment>
  <w:comment w:id="38" w:author="Martin Gerdin Wärnberg" w:date="2024-01-08T15:42:00Z" w:initials="MG">
    <w:p w14:paraId="0C6166E8" w14:textId="77777777" w:rsidR="009F33DA" w:rsidRDefault="009F33DA" w:rsidP="009F33DA">
      <w:r>
        <w:rPr>
          <w:rStyle w:val="CommentReference"/>
        </w:rPr>
        <w:annotationRef/>
      </w:r>
      <w:r>
        <w:rPr>
          <w:sz w:val="20"/>
          <w:szCs w:val="20"/>
        </w:rPr>
        <w:t>Use exactly the same aim as in the section Aim</w:t>
      </w:r>
    </w:p>
  </w:comment>
  <w:comment w:id="44" w:author="Martin Gerdin Wärnberg" w:date="2024-01-08T15:44:00Z" w:initials="MG">
    <w:p w14:paraId="6DEDEF69" w14:textId="77777777" w:rsidR="003F2A90" w:rsidRDefault="003F2A90" w:rsidP="003F2A90">
      <w:r>
        <w:rPr>
          <w:rStyle w:val="CommentReference"/>
        </w:rPr>
        <w:annotationRef/>
      </w:r>
      <w:r>
        <w:rPr>
          <w:sz w:val="20"/>
          <w:szCs w:val="20"/>
        </w:rPr>
        <w:t>The model performed worst in this cohort, right? Rephrase to clarify that.</w:t>
      </w:r>
    </w:p>
  </w:comment>
  <w:comment w:id="47" w:author="Martin Gerdin Wärnberg" w:date="2024-01-08T15:44:00Z" w:initials="MG">
    <w:p w14:paraId="609FA9CD" w14:textId="77777777" w:rsidR="003F2A90" w:rsidRDefault="003F2A90" w:rsidP="003F2A90">
      <w:r>
        <w:rPr>
          <w:rStyle w:val="CommentReference"/>
        </w:rPr>
        <w:annotationRef/>
      </w:r>
      <w:r>
        <w:rPr>
          <w:sz w:val="20"/>
          <w:szCs w:val="20"/>
        </w:rPr>
        <w:t>This sentence sounds very similar to Jonatan’s paper, I suggest you rephrase.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F7AD7D" w15:done="0"/>
  <w15:commentEx w15:paraId="037A3698" w15:done="0"/>
  <w15:commentEx w15:paraId="77E3B99A" w15:done="0"/>
  <w15:commentEx w15:paraId="4022B3EA" w15:done="0"/>
  <w15:commentEx w15:paraId="649D525A" w15:done="0"/>
  <w15:commentEx w15:paraId="6968FB36" w15:done="0"/>
  <w15:commentEx w15:paraId="0C6166E8" w15:done="0"/>
  <w15:commentEx w15:paraId="6DEDEF69" w15:done="0"/>
  <w15:commentEx w15:paraId="609FA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9235EFD" w16cex:dateUtc="2024-01-08T13:34:00Z"/>
  <w16cex:commentExtensible w16cex:durableId="25EDF17A" w16cex:dateUtc="2024-01-08T13:48:00Z"/>
  <w16cex:commentExtensible w16cex:durableId="57B39A07" w16cex:dateUtc="2024-01-08T13:47:00Z"/>
  <w16cex:commentExtensible w16cex:durableId="60A3CC7A" w16cex:dateUtc="2024-01-08T14:34:00Z"/>
  <w16cex:commentExtensible w16cex:durableId="7CDE17BE" w16cex:dateUtc="2024-01-08T14:36:00Z"/>
  <w16cex:commentExtensible w16cex:durableId="46DC8C37" w16cex:dateUtc="2024-01-08T14:41:00Z"/>
  <w16cex:commentExtensible w16cex:durableId="37F7878A" w16cex:dateUtc="2024-01-08T14:42:00Z"/>
  <w16cex:commentExtensible w16cex:durableId="588D3FC0" w16cex:dateUtc="2024-01-08T14:44:00Z"/>
  <w16cex:commentExtensible w16cex:durableId="3719D6D1" w16cex:dateUtc="2024-01-08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F7AD7D" w16cid:durableId="39235EFD"/>
  <w16cid:commentId w16cid:paraId="037A3698" w16cid:durableId="25EDF17A"/>
  <w16cid:commentId w16cid:paraId="77E3B99A" w16cid:durableId="57B39A07"/>
  <w16cid:commentId w16cid:paraId="4022B3EA" w16cid:durableId="60A3CC7A"/>
  <w16cid:commentId w16cid:paraId="649D525A" w16cid:durableId="7CDE17BE"/>
  <w16cid:commentId w16cid:paraId="6968FB36" w16cid:durableId="46DC8C37"/>
  <w16cid:commentId w16cid:paraId="0C6166E8" w16cid:durableId="37F7878A"/>
  <w16cid:commentId w16cid:paraId="6DEDEF69" w16cid:durableId="588D3FC0"/>
  <w16cid:commentId w16cid:paraId="609FA9CD" w16cid:durableId="3719D6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E680E" w14:textId="77777777" w:rsidR="00DC64D2" w:rsidRDefault="00DC64D2" w:rsidP="00CE6E4F">
      <w:pPr>
        <w:spacing w:after="0" w:line="240" w:lineRule="auto"/>
      </w:pPr>
      <w:r>
        <w:separator/>
      </w:r>
    </w:p>
  </w:endnote>
  <w:endnote w:type="continuationSeparator" w:id="0">
    <w:p w14:paraId="6BAC02AB" w14:textId="77777777" w:rsidR="00DC64D2" w:rsidRDefault="00DC64D2" w:rsidP="00CE6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DejaVu Sans">
    <w:altName w:val="Verdan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F4BA" w14:textId="77777777" w:rsidR="00127930" w:rsidRPr="004B0D9C" w:rsidRDefault="00127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924761"/>
      <w:docPartObj>
        <w:docPartGallery w:val="Page Numbers (Bottom of Page)"/>
        <w:docPartUnique/>
      </w:docPartObj>
    </w:sdtPr>
    <w:sdtEndPr>
      <w:rPr>
        <w:noProof/>
      </w:rPr>
    </w:sdtEndPr>
    <w:sdtContent>
      <w:p w14:paraId="04EABE61" w14:textId="64804C37" w:rsidR="00B878FE" w:rsidRDefault="00445FC3">
        <w:pPr>
          <w:pStyle w:val="Footer"/>
          <w:jc w:val="right"/>
        </w:pPr>
        <w:r>
          <w:fldChar w:fldCharType="begin"/>
        </w:r>
        <w:r>
          <w:instrText xml:space="preserve"> PAGE   \* MERGEFORMAT </w:instrText>
        </w:r>
        <w:r>
          <w:fldChar w:fldCharType="separate"/>
        </w:r>
        <w:r w:rsidR="002E673B">
          <w:rPr>
            <w:noProof/>
          </w:rPr>
          <w:t>1</w:t>
        </w:r>
        <w:r>
          <w:rPr>
            <w:noProof/>
          </w:rPr>
          <w:fldChar w:fldCharType="end"/>
        </w:r>
      </w:p>
    </w:sdtContent>
  </w:sdt>
  <w:p w14:paraId="3C963E98" w14:textId="77777777" w:rsidR="00B878FE" w:rsidRPr="00417597" w:rsidRDefault="00B878FE">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9FF45" w14:textId="77777777" w:rsidR="00DC64D2" w:rsidRDefault="00DC64D2" w:rsidP="00CE6E4F">
      <w:pPr>
        <w:spacing w:after="0" w:line="240" w:lineRule="auto"/>
      </w:pPr>
      <w:r>
        <w:separator/>
      </w:r>
    </w:p>
  </w:footnote>
  <w:footnote w:type="continuationSeparator" w:id="0">
    <w:p w14:paraId="35D6B744" w14:textId="77777777" w:rsidR="00DC64D2" w:rsidRDefault="00DC64D2" w:rsidP="00CE6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56AA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88AF5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11"/>
    <w:multiLevelType w:val="multilevel"/>
    <w:tmpl w:val="9CECAFC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866258190">
    <w:abstractNumId w:val="0"/>
  </w:num>
  <w:num w:numId="2" w16cid:durableId="15884904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7534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7798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6100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7D"/>
    <w:rsid w:val="00004179"/>
    <w:rsid w:val="00006525"/>
    <w:rsid w:val="00016707"/>
    <w:rsid w:val="000229B2"/>
    <w:rsid w:val="0002730E"/>
    <w:rsid w:val="00041332"/>
    <w:rsid w:val="00073F57"/>
    <w:rsid w:val="000767F3"/>
    <w:rsid w:val="0008105E"/>
    <w:rsid w:val="000827D7"/>
    <w:rsid w:val="000A1E95"/>
    <w:rsid w:val="000D024B"/>
    <w:rsid w:val="000E0C3C"/>
    <w:rsid w:val="000E4BD8"/>
    <w:rsid w:val="000F35E9"/>
    <w:rsid w:val="001014F6"/>
    <w:rsid w:val="00107F60"/>
    <w:rsid w:val="0011588B"/>
    <w:rsid w:val="0012267C"/>
    <w:rsid w:val="00122888"/>
    <w:rsid w:val="001249C8"/>
    <w:rsid w:val="00124F2E"/>
    <w:rsid w:val="0012503A"/>
    <w:rsid w:val="00127930"/>
    <w:rsid w:val="001336DB"/>
    <w:rsid w:val="0013671D"/>
    <w:rsid w:val="0014476E"/>
    <w:rsid w:val="001457F8"/>
    <w:rsid w:val="001659AC"/>
    <w:rsid w:val="00180AA8"/>
    <w:rsid w:val="00183C06"/>
    <w:rsid w:val="00194B60"/>
    <w:rsid w:val="001A37DD"/>
    <w:rsid w:val="001A6A33"/>
    <w:rsid w:val="001B0B3F"/>
    <w:rsid w:val="001B2042"/>
    <w:rsid w:val="001B5363"/>
    <w:rsid w:val="001C4CD0"/>
    <w:rsid w:val="001D3E76"/>
    <w:rsid w:val="001D6A30"/>
    <w:rsid w:val="001E0543"/>
    <w:rsid w:val="001F03BC"/>
    <w:rsid w:val="00202B4E"/>
    <w:rsid w:val="002035B9"/>
    <w:rsid w:val="002112FF"/>
    <w:rsid w:val="002213D4"/>
    <w:rsid w:val="0022403E"/>
    <w:rsid w:val="00233E83"/>
    <w:rsid w:val="0023461D"/>
    <w:rsid w:val="0025543A"/>
    <w:rsid w:val="002562E3"/>
    <w:rsid w:val="002A32CC"/>
    <w:rsid w:val="002A59AC"/>
    <w:rsid w:val="002E179F"/>
    <w:rsid w:val="002E36B6"/>
    <w:rsid w:val="002E5901"/>
    <w:rsid w:val="002E673B"/>
    <w:rsid w:val="002F324C"/>
    <w:rsid w:val="002F589A"/>
    <w:rsid w:val="002F75DE"/>
    <w:rsid w:val="00303199"/>
    <w:rsid w:val="003076BA"/>
    <w:rsid w:val="0032137D"/>
    <w:rsid w:val="0032698C"/>
    <w:rsid w:val="00353998"/>
    <w:rsid w:val="0036104E"/>
    <w:rsid w:val="0037048D"/>
    <w:rsid w:val="003745FF"/>
    <w:rsid w:val="00375732"/>
    <w:rsid w:val="003813C4"/>
    <w:rsid w:val="00390CA5"/>
    <w:rsid w:val="0039544F"/>
    <w:rsid w:val="003A1160"/>
    <w:rsid w:val="003A239F"/>
    <w:rsid w:val="003A5F40"/>
    <w:rsid w:val="003A6821"/>
    <w:rsid w:val="003B0434"/>
    <w:rsid w:val="003C4A43"/>
    <w:rsid w:val="003C54A3"/>
    <w:rsid w:val="003C55AD"/>
    <w:rsid w:val="003C5F6E"/>
    <w:rsid w:val="003C6BE1"/>
    <w:rsid w:val="003D717B"/>
    <w:rsid w:val="003E286B"/>
    <w:rsid w:val="003E605C"/>
    <w:rsid w:val="003F2A90"/>
    <w:rsid w:val="003F52C6"/>
    <w:rsid w:val="004078C5"/>
    <w:rsid w:val="00415E07"/>
    <w:rsid w:val="00417597"/>
    <w:rsid w:val="004214CE"/>
    <w:rsid w:val="00421ED2"/>
    <w:rsid w:val="004220DB"/>
    <w:rsid w:val="00422517"/>
    <w:rsid w:val="0042356C"/>
    <w:rsid w:val="004336DD"/>
    <w:rsid w:val="00445F10"/>
    <w:rsid w:val="00445FC3"/>
    <w:rsid w:val="004548BD"/>
    <w:rsid w:val="00454C67"/>
    <w:rsid w:val="004702FE"/>
    <w:rsid w:val="00486459"/>
    <w:rsid w:val="00486941"/>
    <w:rsid w:val="00490556"/>
    <w:rsid w:val="00493756"/>
    <w:rsid w:val="004A1215"/>
    <w:rsid w:val="004A1CA0"/>
    <w:rsid w:val="004A2715"/>
    <w:rsid w:val="004A3385"/>
    <w:rsid w:val="004B0D9C"/>
    <w:rsid w:val="004E3F16"/>
    <w:rsid w:val="00503DD7"/>
    <w:rsid w:val="005120DC"/>
    <w:rsid w:val="00542951"/>
    <w:rsid w:val="00545F3D"/>
    <w:rsid w:val="0055244D"/>
    <w:rsid w:val="00561CB9"/>
    <w:rsid w:val="005812A6"/>
    <w:rsid w:val="00591F7B"/>
    <w:rsid w:val="005A1F36"/>
    <w:rsid w:val="005A2874"/>
    <w:rsid w:val="005A5365"/>
    <w:rsid w:val="005C0077"/>
    <w:rsid w:val="005D0B33"/>
    <w:rsid w:val="005D3119"/>
    <w:rsid w:val="005E2EA1"/>
    <w:rsid w:val="005E3347"/>
    <w:rsid w:val="00600795"/>
    <w:rsid w:val="0061027F"/>
    <w:rsid w:val="006103D5"/>
    <w:rsid w:val="006175F8"/>
    <w:rsid w:val="00627B21"/>
    <w:rsid w:val="006415BD"/>
    <w:rsid w:val="006426DB"/>
    <w:rsid w:val="00645987"/>
    <w:rsid w:val="00663C60"/>
    <w:rsid w:val="00663E9A"/>
    <w:rsid w:val="0068232B"/>
    <w:rsid w:val="00684453"/>
    <w:rsid w:val="006A2942"/>
    <w:rsid w:val="006A43FA"/>
    <w:rsid w:val="006B36E8"/>
    <w:rsid w:val="006B517F"/>
    <w:rsid w:val="006C66DE"/>
    <w:rsid w:val="006D1764"/>
    <w:rsid w:val="006D4329"/>
    <w:rsid w:val="006D7F61"/>
    <w:rsid w:val="006E2E87"/>
    <w:rsid w:val="006E6276"/>
    <w:rsid w:val="006F0927"/>
    <w:rsid w:val="00725987"/>
    <w:rsid w:val="00751AF5"/>
    <w:rsid w:val="00767B27"/>
    <w:rsid w:val="00773CE0"/>
    <w:rsid w:val="007945BF"/>
    <w:rsid w:val="00795C8E"/>
    <w:rsid w:val="007A4601"/>
    <w:rsid w:val="007A4B47"/>
    <w:rsid w:val="007A5EBF"/>
    <w:rsid w:val="007A7366"/>
    <w:rsid w:val="007B665D"/>
    <w:rsid w:val="007C6AD0"/>
    <w:rsid w:val="007D380F"/>
    <w:rsid w:val="00805242"/>
    <w:rsid w:val="00833F7D"/>
    <w:rsid w:val="00834926"/>
    <w:rsid w:val="00844158"/>
    <w:rsid w:val="00845209"/>
    <w:rsid w:val="00861853"/>
    <w:rsid w:val="00875DE8"/>
    <w:rsid w:val="008774FE"/>
    <w:rsid w:val="00883AED"/>
    <w:rsid w:val="008A71B8"/>
    <w:rsid w:val="008B046E"/>
    <w:rsid w:val="008B18F2"/>
    <w:rsid w:val="008B3B2C"/>
    <w:rsid w:val="008D5921"/>
    <w:rsid w:val="008D7023"/>
    <w:rsid w:val="008D705C"/>
    <w:rsid w:val="008E1C4A"/>
    <w:rsid w:val="009018E5"/>
    <w:rsid w:val="00904073"/>
    <w:rsid w:val="0090761F"/>
    <w:rsid w:val="00930786"/>
    <w:rsid w:val="00951CDC"/>
    <w:rsid w:val="00974A1A"/>
    <w:rsid w:val="00974ACA"/>
    <w:rsid w:val="00985AAC"/>
    <w:rsid w:val="00985AD2"/>
    <w:rsid w:val="009A545F"/>
    <w:rsid w:val="009A5A64"/>
    <w:rsid w:val="009B4E36"/>
    <w:rsid w:val="009C650B"/>
    <w:rsid w:val="009D17C4"/>
    <w:rsid w:val="009D5166"/>
    <w:rsid w:val="009E2DB5"/>
    <w:rsid w:val="009E506C"/>
    <w:rsid w:val="009F33DA"/>
    <w:rsid w:val="009F6814"/>
    <w:rsid w:val="00A04328"/>
    <w:rsid w:val="00A23517"/>
    <w:rsid w:val="00A248EE"/>
    <w:rsid w:val="00A33E0D"/>
    <w:rsid w:val="00A344A8"/>
    <w:rsid w:val="00A42916"/>
    <w:rsid w:val="00A51AF1"/>
    <w:rsid w:val="00A73FC3"/>
    <w:rsid w:val="00A85A75"/>
    <w:rsid w:val="00AB1BC0"/>
    <w:rsid w:val="00AB7F44"/>
    <w:rsid w:val="00AC4CB9"/>
    <w:rsid w:val="00AD4DBB"/>
    <w:rsid w:val="00B05324"/>
    <w:rsid w:val="00B05DE9"/>
    <w:rsid w:val="00B14C96"/>
    <w:rsid w:val="00B20D3F"/>
    <w:rsid w:val="00B31448"/>
    <w:rsid w:val="00B333BB"/>
    <w:rsid w:val="00B4238D"/>
    <w:rsid w:val="00B434DA"/>
    <w:rsid w:val="00B56342"/>
    <w:rsid w:val="00B6127D"/>
    <w:rsid w:val="00B6235C"/>
    <w:rsid w:val="00B64DCF"/>
    <w:rsid w:val="00B65757"/>
    <w:rsid w:val="00B878FE"/>
    <w:rsid w:val="00BA0A0B"/>
    <w:rsid w:val="00BA3426"/>
    <w:rsid w:val="00BA5BF7"/>
    <w:rsid w:val="00BA5C93"/>
    <w:rsid w:val="00BB2CB2"/>
    <w:rsid w:val="00BB3275"/>
    <w:rsid w:val="00BC42E1"/>
    <w:rsid w:val="00BD4A4D"/>
    <w:rsid w:val="00BE15DB"/>
    <w:rsid w:val="00BE4B2B"/>
    <w:rsid w:val="00C01A1F"/>
    <w:rsid w:val="00C04EA2"/>
    <w:rsid w:val="00C20765"/>
    <w:rsid w:val="00C6028A"/>
    <w:rsid w:val="00C66711"/>
    <w:rsid w:val="00C84297"/>
    <w:rsid w:val="00C86346"/>
    <w:rsid w:val="00C9534B"/>
    <w:rsid w:val="00CA3187"/>
    <w:rsid w:val="00CA5867"/>
    <w:rsid w:val="00CA5F8F"/>
    <w:rsid w:val="00CC4529"/>
    <w:rsid w:val="00CE6E4F"/>
    <w:rsid w:val="00CF6D7F"/>
    <w:rsid w:val="00D01486"/>
    <w:rsid w:val="00D01CC4"/>
    <w:rsid w:val="00D12399"/>
    <w:rsid w:val="00D152F0"/>
    <w:rsid w:val="00D24781"/>
    <w:rsid w:val="00D2606E"/>
    <w:rsid w:val="00D318A7"/>
    <w:rsid w:val="00D336F5"/>
    <w:rsid w:val="00D350BD"/>
    <w:rsid w:val="00D4359E"/>
    <w:rsid w:val="00D54188"/>
    <w:rsid w:val="00D557B7"/>
    <w:rsid w:val="00D57360"/>
    <w:rsid w:val="00D645BA"/>
    <w:rsid w:val="00D762C7"/>
    <w:rsid w:val="00D77B96"/>
    <w:rsid w:val="00D9175A"/>
    <w:rsid w:val="00D91F6B"/>
    <w:rsid w:val="00DA4178"/>
    <w:rsid w:val="00DB7166"/>
    <w:rsid w:val="00DC4310"/>
    <w:rsid w:val="00DC64D2"/>
    <w:rsid w:val="00DE0309"/>
    <w:rsid w:val="00DE03DB"/>
    <w:rsid w:val="00DE6AA6"/>
    <w:rsid w:val="00DF7370"/>
    <w:rsid w:val="00E14747"/>
    <w:rsid w:val="00E268C8"/>
    <w:rsid w:val="00E41D8D"/>
    <w:rsid w:val="00E62D39"/>
    <w:rsid w:val="00E6739C"/>
    <w:rsid w:val="00E7617C"/>
    <w:rsid w:val="00EA238C"/>
    <w:rsid w:val="00EB6F13"/>
    <w:rsid w:val="00EC05E9"/>
    <w:rsid w:val="00EC0A1C"/>
    <w:rsid w:val="00EC0CD2"/>
    <w:rsid w:val="00EC7371"/>
    <w:rsid w:val="00EC7B13"/>
    <w:rsid w:val="00ED3F35"/>
    <w:rsid w:val="00ED47D7"/>
    <w:rsid w:val="00ED723F"/>
    <w:rsid w:val="00EE3E14"/>
    <w:rsid w:val="00EE6574"/>
    <w:rsid w:val="00EE6FBC"/>
    <w:rsid w:val="00EF00D4"/>
    <w:rsid w:val="00EF13FE"/>
    <w:rsid w:val="00EF15DF"/>
    <w:rsid w:val="00F12F88"/>
    <w:rsid w:val="00F1523A"/>
    <w:rsid w:val="00F22EEB"/>
    <w:rsid w:val="00F26F9A"/>
    <w:rsid w:val="00F30026"/>
    <w:rsid w:val="00F62A0B"/>
    <w:rsid w:val="00F66AD9"/>
    <w:rsid w:val="00F675A6"/>
    <w:rsid w:val="00F73430"/>
    <w:rsid w:val="00F85391"/>
    <w:rsid w:val="00FA25EC"/>
    <w:rsid w:val="00FA4483"/>
    <w:rsid w:val="00FB5495"/>
    <w:rsid w:val="00FC5974"/>
    <w:rsid w:val="00FD02B3"/>
    <w:rsid w:val="00FD2AE5"/>
    <w:rsid w:val="00FD7FA8"/>
    <w:rsid w:val="00FE542A"/>
    <w:rsid w:val="00FF76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ACA79F"/>
  <w15:docId w15:val="{7DA2889E-1E88-4BD6-BB27-9665EBF2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D47D7"/>
    <w:rPr>
      <w:lang w:val="sv-SE"/>
    </w:rPr>
  </w:style>
  <w:style w:type="paragraph" w:styleId="Heading1">
    <w:name w:val="heading 1"/>
    <w:basedOn w:val="Normal"/>
    <w:next w:val="Normal"/>
    <w:link w:val="Heading1Char"/>
    <w:uiPriority w:val="9"/>
    <w:qFormat/>
    <w:rsid w:val="00B333BB"/>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333BB"/>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333BB"/>
    <w:pPr>
      <w:spacing w:after="0" w:line="360" w:lineRule="auto"/>
      <w:outlineLvl w:val="2"/>
    </w:pPr>
    <w:rPr>
      <w:i/>
    </w:rPr>
  </w:style>
  <w:style w:type="paragraph" w:styleId="Heading4">
    <w:name w:val="heading 4"/>
    <w:basedOn w:val="Normal"/>
    <w:next w:val="Normal"/>
    <w:link w:val="Heading4Char"/>
    <w:uiPriority w:val="9"/>
    <w:unhideWhenUsed/>
    <w:qFormat/>
    <w:rsid w:val="00B333BB"/>
    <w:pPr>
      <w:keepNext/>
      <w:keepLines/>
      <w:spacing w:after="0" w:line="360" w:lineRule="auto"/>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3BB"/>
    <w:rPr>
      <w:i/>
    </w:rPr>
  </w:style>
  <w:style w:type="character" w:customStyle="1" w:styleId="Heading4Char">
    <w:name w:val="Heading 4 Char"/>
    <w:basedOn w:val="DefaultParagraphFont"/>
    <w:link w:val="Heading4"/>
    <w:uiPriority w:val="9"/>
    <w:rsid w:val="00B333BB"/>
    <w:rPr>
      <w:rFonts w:eastAsiaTheme="majorEastAsia" w:cstheme="majorBidi"/>
      <w:bCs/>
      <w:iCs/>
    </w:rPr>
  </w:style>
  <w:style w:type="paragraph" w:styleId="Header">
    <w:name w:val="header"/>
    <w:basedOn w:val="Normal"/>
    <w:link w:val="HeaderChar"/>
    <w:uiPriority w:val="99"/>
    <w:unhideWhenUsed/>
    <w:rsid w:val="00CE6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E4F"/>
  </w:style>
  <w:style w:type="paragraph" w:styleId="Footer">
    <w:name w:val="footer"/>
    <w:basedOn w:val="Normal"/>
    <w:link w:val="FooterChar"/>
    <w:uiPriority w:val="99"/>
    <w:unhideWhenUsed/>
    <w:rsid w:val="00CE6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E4F"/>
  </w:style>
  <w:style w:type="character" w:customStyle="1" w:styleId="Heading1Char">
    <w:name w:val="Heading 1 Char"/>
    <w:basedOn w:val="DefaultParagraphFont"/>
    <w:link w:val="Heading1"/>
    <w:uiPriority w:val="99"/>
    <w:rsid w:val="00B333BB"/>
    <w:rPr>
      <w:rFonts w:eastAsiaTheme="majorEastAsia" w:cstheme="majorBidi"/>
      <w:b/>
      <w:bCs/>
      <w:sz w:val="32"/>
      <w:szCs w:val="28"/>
    </w:rPr>
  </w:style>
  <w:style w:type="paragraph" w:styleId="TOCHeading">
    <w:name w:val="TOC Heading"/>
    <w:basedOn w:val="Heading1"/>
    <w:next w:val="Normal"/>
    <w:uiPriority w:val="39"/>
    <w:semiHidden/>
    <w:unhideWhenUsed/>
    <w:qFormat/>
    <w:rsid w:val="00CE6E4F"/>
    <w:pPr>
      <w:outlineLvl w:val="9"/>
    </w:pPr>
    <w:rPr>
      <w:lang w:eastAsia="ja-JP"/>
    </w:rPr>
  </w:style>
  <w:style w:type="paragraph" w:styleId="BalloonText">
    <w:name w:val="Balloon Text"/>
    <w:basedOn w:val="Normal"/>
    <w:link w:val="BalloonTextChar"/>
    <w:uiPriority w:val="99"/>
    <w:semiHidden/>
    <w:unhideWhenUsed/>
    <w:rsid w:val="00ED47D7"/>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D47D7"/>
    <w:rPr>
      <w:rFonts w:ascii="Tahoma" w:hAnsi="Tahoma" w:cs="Tahoma"/>
      <w:szCs w:val="16"/>
    </w:rPr>
  </w:style>
  <w:style w:type="character" w:customStyle="1" w:styleId="Heading2Char">
    <w:name w:val="Heading 2 Char"/>
    <w:basedOn w:val="DefaultParagraphFont"/>
    <w:link w:val="Heading2"/>
    <w:uiPriority w:val="9"/>
    <w:rsid w:val="00B333BB"/>
    <w:rPr>
      <w:rFonts w:eastAsiaTheme="majorEastAsia" w:cstheme="majorBidi"/>
      <w:b/>
      <w:bCs/>
      <w:sz w:val="28"/>
      <w:szCs w:val="26"/>
    </w:rPr>
  </w:style>
  <w:style w:type="paragraph" w:styleId="TOC1">
    <w:name w:val="toc 1"/>
    <w:basedOn w:val="Normal"/>
    <w:next w:val="Normal"/>
    <w:autoRedefine/>
    <w:uiPriority w:val="39"/>
    <w:unhideWhenUsed/>
    <w:rsid w:val="00A51AF1"/>
    <w:pPr>
      <w:spacing w:after="100"/>
    </w:pPr>
  </w:style>
  <w:style w:type="character" w:styleId="Hyperlink">
    <w:name w:val="Hyperlink"/>
    <w:basedOn w:val="DefaultParagraphFont"/>
    <w:uiPriority w:val="99"/>
    <w:unhideWhenUsed/>
    <w:rsid w:val="00A51AF1"/>
    <w:rPr>
      <w:color w:val="0000FF" w:themeColor="hyperlink"/>
      <w:u w:val="single"/>
    </w:rPr>
  </w:style>
  <w:style w:type="paragraph" w:styleId="Title">
    <w:name w:val="Title"/>
    <w:basedOn w:val="Normal"/>
    <w:next w:val="Normal"/>
    <w:link w:val="TitleChar"/>
    <w:uiPriority w:val="10"/>
    <w:qFormat/>
    <w:rsid w:val="009C650B"/>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9C650B"/>
    <w:rPr>
      <w:rFonts w:ascii="Times New Roman" w:eastAsiaTheme="majorEastAsia" w:hAnsi="Times New Roman" w:cstheme="majorBidi"/>
      <w:b/>
      <w:spacing w:val="5"/>
      <w:kern w:val="28"/>
      <w:sz w:val="48"/>
      <w:szCs w:val="52"/>
    </w:rPr>
  </w:style>
  <w:style w:type="paragraph" w:styleId="Subtitle">
    <w:name w:val="Subtitle"/>
    <w:basedOn w:val="Normal"/>
    <w:next w:val="Normal"/>
    <w:link w:val="SubtitleChar"/>
    <w:uiPriority w:val="11"/>
    <w:qFormat/>
    <w:rsid w:val="009C650B"/>
    <w:pPr>
      <w:numPr>
        <w:ilvl w:val="1"/>
      </w:numPr>
    </w:pPr>
    <w:rPr>
      <w:rFonts w:eastAsiaTheme="majorEastAsia" w:cstheme="majorBidi"/>
      <w:i/>
      <w:iCs/>
      <w:spacing w:val="15"/>
      <w:sz w:val="32"/>
    </w:rPr>
  </w:style>
  <w:style w:type="character" w:customStyle="1" w:styleId="SubtitleChar">
    <w:name w:val="Subtitle Char"/>
    <w:basedOn w:val="DefaultParagraphFont"/>
    <w:link w:val="Subtitle"/>
    <w:uiPriority w:val="11"/>
    <w:rsid w:val="009C650B"/>
    <w:rPr>
      <w:rFonts w:ascii="Times New Roman" w:eastAsiaTheme="majorEastAsia" w:hAnsi="Times New Roman" w:cstheme="majorBidi"/>
      <w:i/>
      <w:iCs/>
      <w:spacing w:val="15"/>
      <w:sz w:val="32"/>
      <w:szCs w:val="24"/>
    </w:rPr>
  </w:style>
  <w:style w:type="character" w:styleId="SubtleEmphasis">
    <w:name w:val="Subtle Emphasis"/>
    <w:aliases w:val="Normal text"/>
    <w:uiPriority w:val="19"/>
    <w:qFormat/>
    <w:rsid w:val="00D54188"/>
    <w:rPr>
      <w:rFonts w:ascii="Times New Roman" w:hAnsi="Times New Roman"/>
      <w:i w:val="0"/>
      <w:iCs/>
      <w:color w:val="auto"/>
      <w:sz w:val="24"/>
    </w:rPr>
  </w:style>
  <w:style w:type="paragraph" w:customStyle="1" w:styleId="Default">
    <w:name w:val="Default"/>
    <w:rsid w:val="00A85A75"/>
    <w:pPr>
      <w:autoSpaceDE w:val="0"/>
      <w:autoSpaceDN w:val="0"/>
      <w:adjustRightInd w:val="0"/>
      <w:spacing w:after="0" w:line="240" w:lineRule="auto"/>
    </w:pPr>
    <w:rPr>
      <w:rFonts w:ascii="Calibri" w:hAnsi="Calibri" w:cs="Calibri"/>
      <w:color w:val="000000"/>
    </w:rPr>
  </w:style>
  <w:style w:type="character" w:styleId="CommentReference">
    <w:name w:val="annotation reference"/>
    <w:basedOn w:val="DefaultParagraphFont"/>
    <w:uiPriority w:val="99"/>
    <w:semiHidden/>
    <w:unhideWhenUsed/>
    <w:rsid w:val="00ED47D7"/>
    <w:rPr>
      <w:sz w:val="16"/>
      <w:szCs w:val="16"/>
    </w:rPr>
  </w:style>
  <w:style w:type="paragraph" w:styleId="CommentText">
    <w:name w:val="annotation text"/>
    <w:basedOn w:val="Normal"/>
    <w:link w:val="CommentTextChar"/>
    <w:uiPriority w:val="99"/>
    <w:semiHidden/>
    <w:unhideWhenUsed/>
    <w:rsid w:val="00ED47D7"/>
    <w:pPr>
      <w:spacing w:line="240" w:lineRule="auto"/>
    </w:pPr>
    <w:rPr>
      <w:sz w:val="20"/>
      <w:szCs w:val="20"/>
    </w:rPr>
  </w:style>
  <w:style w:type="character" w:customStyle="1" w:styleId="CommentTextChar">
    <w:name w:val="Comment Text Char"/>
    <w:basedOn w:val="DefaultParagraphFont"/>
    <w:link w:val="CommentText"/>
    <w:uiPriority w:val="99"/>
    <w:semiHidden/>
    <w:rsid w:val="00ED47D7"/>
    <w:rPr>
      <w:sz w:val="20"/>
      <w:szCs w:val="20"/>
    </w:rPr>
  </w:style>
  <w:style w:type="paragraph" w:styleId="CommentSubject">
    <w:name w:val="annotation subject"/>
    <w:basedOn w:val="CommentText"/>
    <w:next w:val="CommentText"/>
    <w:link w:val="CommentSubjectChar"/>
    <w:uiPriority w:val="99"/>
    <w:semiHidden/>
    <w:unhideWhenUsed/>
    <w:rsid w:val="00ED47D7"/>
    <w:rPr>
      <w:b/>
      <w:bCs/>
    </w:rPr>
  </w:style>
  <w:style w:type="character" w:customStyle="1" w:styleId="CommentSubjectChar">
    <w:name w:val="Comment Subject Char"/>
    <w:basedOn w:val="CommentTextChar"/>
    <w:link w:val="CommentSubject"/>
    <w:uiPriority w:val="99"/>
    <w:semiHidden/>
    <w:rsid w:val="00ED47D7"/>
    <w:rPr>
      <w:b/>
      <w:bCs/>
      <w:sz w:val="20"/>
      <w:szCs w:val="20"/>
    </w:rPr>
  </w:style>
  <w:style w:type="character" w:customStyle="1" w:styleId="xl-qi-tpoutput-text">
    <w:name w:val="xl-qi-tp__output-text"/>
    <w:basedOn w:val="DefaultParagraphFont"/>
    <w:rsid w:val="00EE6FBC"/>
  </w:style>
  <w:style w:type="character" w:customStyle="1" w:styleId="textlayer--absolute">
    <w:name w:val="textlayer--absolute"/>
    <w:basedOn w:val="DefaultParagraphFont"/>
    <w:rsid w:val="00EE6FBC"/>
  </w:style>
  <w:style w:type="paragraph" w:styleId="BodyText">
    <w:name w:val="Body Text"/>
    <w:basedOn w:val="Normal"/>
    <w:link w:val="BodyTextChar"/>
    <w:qFormat/>
    <w:rsid w:val="00E6739C"/>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E6739C"/>
    <w:rPr>
      <w:rFonts w:asciiTheme="minorHAnsi" w:hAnsiTheme="minorHAnsi" w:cstheme="minorBidi"/>
    </w:rPr>
  </w:style>
  <w:style w:type="paragraph" w:customStyle="1" w:styleId="FirstParagraph">
    <w:name w:val="First Paragraph"/>
    <w:basedOn w:val="BodyText"/>
    <w:next w:val="BodyText"/>
    <w:qFormat/>
    <w:rsid w:val="00E6739C"/>
  </w:style>
  <w:style w:type="paragraph" w:styleId="Bibliography">
    <w:name w:val="Bibliography"/>
    <w:basedOn w:val="Normal"/>
    <w:qFormat/>
    <w:rsid w:val="00E6739C"/>
    <w:pPr>
      <w:spacing w:line="240" w:lineRule="auto"/>
    </w:pPr>
    <w:rPr>
      <w:rFonts w:asciiTheme="minorHAnsi" w:hAnsiTheme="minorHAnsi" w:cstheme="minorBidi"/>
      <w:lang w:val="en-US"/>
    </w:rPr>
  </w:style>
  <w:style w:type="paragraph" w:customStyle="1" w:styleId="TableCaption">
    <w:name w:val="Table Caption"/>
    <w:basedOn w:val="Normal"/>
    <w:qFormat/>
    <w:rsid w:val="00E62D39"/>
    <w:pPr>
      <w:spacing w:after="0" w:line="240" w:lineRule="auto"/>
      <w:jc w:val="center"/>
    </w:pPr>
    <w:rPr>
      <w:rFonts w:asciiTheme="minorHAnsi" w:eastAsiaTheme="minorEastAsia" w:hAnsiTheme="minorHAnsi" w:cstheme="minorBidi"/>
      <w:b/>
      <w:i/>
      <w:lang w:val="en-US"/>
    </w:rPr>
  </w:style>
  <w:style w:type="table" w:styleId="TableGrid">
    <w:name w:val="Table Grid"/>
    <w:basedOn w:val="TableNormal"/>
    <w:uiPriority w:val="59"/>
    <w:rsid w:val="00EE6574"/>
    <w:pPr>
      <w:spacing w:after="0" w:line="240" w:lineRule="auto"/>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5E07"/>
    <w:rPr>
      <w:color w:val="800080" w:themeColor="followedHyperlink"/>
      <w:u w:val="single"/>
    </w:rPr>
  </w:style>
  <w:style w:type="paragraph" w:styleId="Revision">
    <w:name w:val="Revision"/>
    <w:hidden/>
    <w:uiPriority w:val="99"/>
    <w:semiHidden/>
    <w:rsid w:val="0022403E"/>
    <w:pPr>
      <w:spacing w:after="0" w:line="240" w:lineRule="auto"/>
    </w:pPr>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403">
      <w:bodyDiv w:val="1"/>
      <w:marLeft w:val="0"/>
      <w:marRight w:val="0"/>
      <w:marTop w:val="0"/>
      <w:marBottom w:val="0"/>
      <w:divBdr>
        <w:top w:val="none" w:sz="0" w:space="0" w:color="auto"/>
        <w:left w:val="none" w:sz="0" w:space="0" w:color="auto"/>
        <w:bottom w:val="none" w:sz="0" w:space="0" w:color="auto"/>
        <w:right w:val="none" w:sz="0" w:space="0" w:color="auto"/>
      </w:divBdr>
    </w:div>
    <w:div w:id="186332529">
      <w:bodyDiv w:val="1"/>
      <w:marLeft w:val="0"/>
      <w:marRight w:val="0"/>
      <w:marTop w:val="0"/>
      <w:marBottom w:val="0"/>
      <w:divBdr>
        <w:top w:val="none" w:sz="0" w:space="0" w:color="auto"/>
        <w:left w:val="none" w:sz="0" w:space="0" w:color="auto"/>
        <w:bottom w:val="none" w:sz="0" w:space="0" w:color="auto"/>
        <w:right w:val="none" w:sz="0" w:space="0" w:color="auto"/>
      </w:divBdr>
    </w:div>
    <w:div w:id="97637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i.org/10.1097/sla.0b013e31828df98e" TargetMode="External"/><Relationship Id="rId26" Type="http://schemas.openxmlformats.org/officeDocument/2006/relationships/hyperlink" Target="http://dx.doi.org/10.1016/j.ijmedinf.2018.01.009" TargetMode="External"/><Relationship Id="rId39" Type="http://schemas.openxmlformats.org/officeDocument/2006/relationships/hyperlink" Target="https://doi.org/10.1016/j.injury.2022.07.022" TargetMode="External"/><Relationship Id="rId21" Type="http://schemas.openxmlformats.org/officeDocument/2006/relationships/hyperlink" Target="https://doi.org/10.1097/ta.0b013e3181fec9ba" TargetMode="External"/><Relationship Id="rId34" Type="http://schemas.openxmlformats.org/officeDocument/2006/relationships/hyperlink" Target="https://rcsyd.se/swetrau/om-swetrau/arsrapporter"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97/pts.0000000000000765" TargetMode="External"/><Relationship Id="rId29" Type="http://schemas.openxmlformats.org/officeDocument/2006/relationships/hyperlink" Target="http://dx.doi.org/10.1111/acem.1419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books.google.se/books/about/Machine_Learning.html?hl=it&amp;id=1IBaEAAAQBAJ&amp;redir_esc=y" TargetMode="External"/><Relationship Id="rId32" Type="http://schemas.openxmlformats.org/officeDocument/2006/relationships/hyperlink" Target="http://dx.doi.org/10.1007/s40719-018-0127-1" TargetMode="External"/><Relationship Id="rId37" Type="http://schemas.openxmlformats.org/officeDocument/2006/relationships/hyperlink" Target="http://dx.doi.org/10.1097/MCC.0000000000001104"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doi.org/10.1002/14651858.cd007590.pub2" TargetMode="External"/><Relationship Id="rId28" Type="http://schemas.openxmlformats.org/officeDocument/2006/relationships/hyperlink" Target="http://dx.doi.org/10.1001/archsurg.2009.82" TargetMode="External"/><Relationship Id="rId36" Type="http://schemas.openxmlformats.org/officeDocument/2006/relationships/hyperlink" Target="http://dx.doi.org/10.1089/neu.2018.6276" TargetMode="External"/><Relationship Id="rId10" Type="http://schemas.openxmlformats.org/officeDocument/2006/relationships/image" Target="media/image3.png"/><Relationship Id="rId19" Type="http://schemas.openxmlformats.org/officeDocument/2006/relationships/hyperlink" Target="https://doi.org/10.1111%2Fj.1445-2197.1994.tb02168.x" TargetMode="External"/><Relationship Id="rId31" Type="http://schemas.openxmlformats.org/officeDocument/2006/relationships/hyperlink" Target="https://doi.org/10.1101/2023.01.19.23284654"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hyperlink" Target="https://doi.org/10.1111/aas.13151" TargetMode="External"/><Relationship Id="rId27" Type="http://schemas.openxmlformats.org/officeDocument/2006/relationships/hyperlink" Target="http://dx.doi.org/10.1097/TA.0b013e31815078ae" TargetMode="External"/><Relationship Id="rId30" Type="http://schemas.openxmlformats.org/officeDocument/2006/relationships/hyperlink" Target="https://doi.org/10.1016%2Fj.injury.2016.05.042" TargetMode="External"/><Relationship Id="rId35" Type="http://schemas.openxmlformats.org/officeDocument/2006/relationships/hyperlink" Target="https://www.tidymodels.org/"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https://apps.who.int/iris/handle/10665/44061" TargetMode="External"/><Relationship Id="rId25" Type="http://schemas.openxmlformats.org/officeDocument/2006/relationships/hyperlink" Target="http://dx.doi.org/10.1016/j.annemergmed.2022.05.011" TargetMode="External"/><Relationship Id="rId33" Type="http://schemas.openxmlformats.org/officeDocument/2006/relationships/hyperlink" Target="http://dx.doi.org/10.1186/s13049-023-01157-y" TargetMode="External"/><Relationship Id="rId38" Type="http://schemas.openxmlformats.org/officeDocument/2006/relationships/hyperlink" Target="http://dx.doi.org/10.1038/s41591-022-0177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48DB8-AFEA-459C-B0B7-0EC12294F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21</Pages>
  <Words>6227</Words>
  <Characters>35500</Characters>
  <Application>Microsoft Office Word</Application>
  <DocSecurity>0</DocSecurity>
  <Lines>295</Lines>
  <Paragraphs>83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Titel på uppsatsen placeras här</vt:lpstr>
      <vt:lpstr>Titel på uppsatsen placeras här</vt:lpstr>
    </vt:vector>
  </TitlesOfParts>
  <Company>MEB</Company>
  <LinksUpToDate>false</LinksUpToDate>
  <CharactersWithSpaces>41644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uppsatsen placeras här</dc:title>
  <dc:creator>Kristina Leif</dc:creator>
  <cp:lastModifiedBy>Martin Gerdin Wärnberg</cp:lastModifiedBy>
  <cp:revision>22</cp:revision>
  <cp:lastPrinted>2012-03-20T13:17:00Z</cp:lastPrinted>
  <dcterms:created xsi:type="dcterms:W3CDTF">2024-01-06T12:22:00Z</dcterms:created>
  <dcterms:modified xsi:type="dcterms:W3CDTF">2024-01-08T14:51:00Z</dcterms:modified>
</cp:coreProperties>
</file>